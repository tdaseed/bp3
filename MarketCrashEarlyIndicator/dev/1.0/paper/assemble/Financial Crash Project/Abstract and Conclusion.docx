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53CB" w14:textId="77777777" w:rsidR="001F13CC" w:rsidRPr="00341C75" w:rsidRDefault="00000B65">
      <w:pPr>
        <w:rPr>
          <w:rFonts w:ascii="Times New Roman" w:hAnsi="Times New Roman" w:cs="Times New Roman"/>
          <w:sz w:val="24"/>
          <w:szCs w:val="24"/>
        </w:rPr>
      </w:pPr>
      <w:r w:rsidRPr="00341C75">
        <w:rPr>
          <w:rFonts w:ascii="Times New Roman" w:hAnsi="Times New Roman" w:cs="Times New Roman"/>
          <w:sz w:val="24"/>
          <w:szCs w:val="24"/>
        </w:rPr>
        <w:t xml:space="preserve">We propose a </w:t>
      </w:r>
      <w:commentRangeStart w:id="0"/>
      <w:del w:id="1" w:author="Tan Li" w:date="2019-05-17T14:59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new </w:delText>
        </w:r>
      </w:del>
      <w:ins w:id="2" w:author="Tan Li" w:date="2019-05-17T14:59:00Z">
        <w:r w:rsidR="00665A77">
          <w:rPr>
            <w:rFonts w:ascii="Times New Roman" w:hAnsi="Times New Roman" w:cs="Times New Roman"/>
            <w:sz w:val="24"/>
            <w:szCs w:val="24"/>
          </w:rPr>
          <w:t>novel</w:t>
        </w:r>
      </w:ins>
      <w:commentRangeEnd w:id="0"/>
      <w:ins w:id="3" w:author="Tan Li" w:date="2019-05-17T15:00:00Z">
        <w:r w:rsidR="00665A77">
          <w:rPr>
            <w:rStyle w:val="CommentReference"/>
          </w:rPr>
          <w:commentReference w:id="0"/>
        </w:r>
      </w:ins>
      <w:ins w:id="4" w:author="Tan Li" w:date="2019-05-17T14:59:00Z">
        <w:r w:rsidR="00665A77" w:rsidRPr="00341C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41C75">
        <w:rPr>
          <w:rFonts w:ascii="Times New Roman" w:hAnsi="Times New Roman" w:cs="Times New Roman"/>
          <w:sz w:val="24"/>
          <w:szCs w:val="24"/>
        </w:rPr>
        <w:t xml:space="preserve">early warning system for detecting financial market crashes that utilizes the </w:t>
      </w:r>
      <w:ins w:id="5" w:author="Tan Li" w:date="2019-05-17T15:00:00Z">
        <w:r w:rsidR="00665A77">
          <w:rPr>
            <w:rFonts w:ascii="Times New Roman" w:hAnsi="Times New Roman" w:cs="Times New Roman"/>
            <w:sz w:val="24"/>
            <w:szCs w:val="24"/>
          </w:rPr>
          <w:t xml:space="preserve">information extracted from </w:t>
        </w:r>
      </w:ins>
      <w:ins w:id="6" w:author="Tan Li" w:date="2019-05-17T15:02:00Z">
        <w:r w:rsidR="00665A77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341C75">
        <w:rPr>
          <w:rFonts w:ascii="Times New Roman" w:hAnsi="Times New Roman" w:cs="Times New Roman"/>
          <w:sz w:val="24"/>
          <w:szCs w:val="24"/>
        </w:rPr>
        <w:t xml:space="preserve">shape of financial market </w:t>
      </w:r>
      <w:commentRangeStart w:id="7"/>
      <w:del w:id="8" w:author="Tan Li" w:date="2019-05-17T14:58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returns </w:delText>
        </w:r>
      </w:del>
      <w:ins w:id="9" w:author="Tan Li" w:date="2019-05-17T14:58:00Z">
        <w:r w:rsidR="00665A77">
          <w:rPr>
            <w:rFonts w:ascii="Times New Roman" w:hAnsi="Times New Roman" w:cs="Times New Roman"/>
            <w:sz w:val="24"/>
            <w:szCs w:val="24"/>
          </w:rPr>
          <w:t>movement</w:t>
        </w:r>
      </w:ins>
      <w:commentRangeEnd w:id="7"/>
      <w:ins w:id="10" w:author="Tan Li" w:date="2019-05-17T15:01:00Z">
        <w:r w:rsidR="00665A77">
          <w:rPr>
            <w:rStyle w:val="CommentReference"/>
          </w:rPr>
          <w:commentReference w:id="7"/>
        </w:r>
      </w:ins>
      <w:del w:id="11" w:author="Tan Li" w:date="2019-05-17T15:00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>to detect a sudden change</w:delText>
        </w:r>
      </w:del>
      <w:r w:rsidRPr="00341C75">
        <w:rPr>
          <w:rFonts w:ascii="Times New Roman" w:hAnsi="Times New Roman" w:cs="Times New Roman"/>
          <w:sz w:val="24"/>
          <w:szCs w:val="24"/>
        </w:rPr>
        <w:t xml:space="preserve">. Our system incorporates topological data analysis (TDA), a new </w:t>
      </w:r>
      <w:ins w:id="12" w:author="Tan Li" w:date="2019-05-17T14:59:00Z">
        <w:r w:rsidR="00665A77">
          <w:rPr>
            <w:rFonts w:ascii="Times New Roman" w:hAnsi="Times New Roman" w:cs="Times New Roman"/>
            <w:sz w:val="24"/>
            <w:szCs w:val="24"/>
          </w:rPr>
          <w:t xml:space="preserve">set of </w:t>
        </w:r>
      </w:ins>
      <w:r w:rsidRPr="00341C75">
        <w:rPr>
          <w:rFonts w:ascii="Times New Roman" w:hAnsi="Times New Roman" w:cs="Times New Roman"/>
          <w:sz w:val="24"/>
          <w:szCs w:val="24"/>
        </w:rPr>
        <w:t>data analytics technique</w:t>
      </w:r>
      <w:ins w:id="13" w:author="Tan Li" w:date="2019-05-17T14:59:00Z">
        <w:r w:rsidR="00665A77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341C75">
        <w:rPr>
          <w:rFonts w:ascii="Times New Roman" w:hAnsi="Times New Roman" w:cs="Times New Roman"/>
          <w:sz w:val="24"/>
          <w:szCs w:val="24"/>
        </w:rPr>
        <w:t xml:space="preserve"> </w:t>
      </w:r>
      <w:del w:id="14" w:author="Tan Li" w:date="2019-05-17T15:03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that is able </w:delText>
        </w:r>
      </w:del>
      <w:del w:id="15" w:author="Tan Li" w:date="2019-05-17T15:05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ins w:id="16" w:author="Tan Li" w:date="2019-05-17T15:05:00Z">
        <w:r w:rsidR="00665A77">
          <w:rPr>
            <w:rFonts w:ascii="Times New Roman" w:hAnsi="Times New Roman" w:cs="Times New Roman"/>
            <w:sz w:val="24"/>
            <w:szCs w:val="24"/>
          </w:rPr>
          <w:t xml:space="preserve">specialised in profiling </w:t>
        </w:r>
      </w:ins>
      <w:del w:id="17" w:author="Tan Li" w:date="2019-05-17T14:59:00Z">
        <w:r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detect </w:delText>
        </w:r>
      </w:del>
      <w:r w:rsidRPr="00341C75">
        <w:rPr>
          <w:rFonts w:ascii="Times New Roman" w:hAnsi="Times New Roman" w:cs="Times New Roman"/>
          <w:sz w:val="24"/>
          <w:szCs w:val="24"/>
        </w:rPr>
        <w:t xml:space="preserve">the shape of data, into a more traditional machine learning framework. </w:t>
      </w:r>
      <w:r w:rsidR="00341C75" w:rsidRPr="00341C75">
        <w:rPr>
          <w:rFonts w:ascii="Times New Roman" w:hAnsi="Times New Roman" w:cs="Times New Roman"/>
          <w:sz w:val="24"/>
          <w:szCs w:val="24"/>
        </w:rPr>
        <w:t>Incorporating TDA leads to</w:t>
      </w:r>
      <w:del w:id="18" w:author="Tan Li" w:date="2019-05-17T15:06:00Z">
        <w:r w:rsidR="00341C75" w:rsidRPr="00341C75" w:rsidDel="00665A77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</w:del>
      <w:r w:rsidR="00341C75" w:rsidRPr="00341C75">
        <w:rPr>
          <w:rFonts w:ascii="Times New Roman" w:hAnsi="Times New Roman" w:cs="Times New Roman"/>
          <w:sz w:val="24"/>
          <w:szCs w:val="24"/>
        </w:rPr>
        <w:t xml:space="preserve"> substantial improvement</w:t>
      </w:r>
      <w:ins w:id="19" w:author="Tan Li" w:date="2019-05-17T15:06:00Z">
        <w:r w:rsidR="00665A77">
          <w:rPr>
            <w:rFonts w:ascii="Times New Roman" w:hAnsi="Times New Roman" w:cs="Times New Roman"/>
            <w:sz w:val="24"/>
            <w:szCs w:val="24"/>
          </w:rPr>
          <w:t>s</w:t>
        </w:r>
      </w:ins>
      <w:r w:rsidR="00341C75" w:rsidRPr="00341C75">
        <w:rPr>
          <w:rFonts w:ascii="Times New Roman" w:hAnsi="Times New Roman" w:cs="Times New Roman"/>
          <w:sz w:val="24"/>
          <w:szCs w:val="24"/>
        </w:rPr>
        <w:t xml:space="preserve"> in </w:t>
      </w:r>
      <w:ins w:id="20" w:author="Tan Li" w:date="2019-05-17T15:06:00Z">
        <w:r w:rsidR="00665A77">
          <w:rPr>
            <w:rFonts w:ascii="Times New Roman" w:hAnsi="Times New Roman" w:cs="Times New Roman"/>
            <w:sz w:val="24"/>
            <w:szCs w:val="24"/>
          </w:rPr>
          <w:t xml:space="preserve">timely </w:t>
        </w:r>
      </w:ins>
      <w:r w:rsidR="00341C75" w:rsidRPr="00341C75">
        <w:rPr>
          <w:rFonts w:ascii="Times New Roman" w:hAnsi="Times New Roman" w:cs="Times New Roman"/>
          <w:sz w:val="24"/>
          <w:szCs w:val="24"/>
        </w:rPr>
        <w:t xml:space="preserve">detecting the onset of a sharp market decline. Our framework is </w:t>
      </w:r>
      <w:r w:rsidRPr="00341C75">
        <w:rPr>
          <w:rFonts w:ascii="Times New Roman" w:hAnsi="Times New Roman" w:cs="Times New Roman"/>
          <w:sz w:val="24"/>
          <w:szCs w:val="24"/>
        </w:rPr>
        <w:t xml:space="preserve">both able to </w:t>
      </w:r>
      <w:commentRangeStart w:id="21"/>
      <w:r w:rsidRPr="00341C75">
        <w:rPr>
          <w:rFonts w:ascii="Times New Roman" w:hAnsi="Times New Roman" w:cs="Times New Roman"/>
          <w:sz w:val="24"/>
          <w:szCs w:val="24"/>
        </w:rPr>
        <w:t>generate new features</w:t>
      </w:r>
      <w:commentRangeEnd w:id="21"/>
      <w:r w:rsidR="00A516EF">
        <w:rPr>
          <w:rStyle w:val="CommentReference"/>
        </w:rPr>
        <w:commentReference w:id="21"/>
      </w:r>
      <w:r w:rsidRPr="00341C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C7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41C75">
        <w:rPr>
          <w:rFonts w:ascii="Times New Roman" w:hAnsi="Times New Roman" w:cs="Times New Roman"/>
          <w:sz w:val="24"/>
          <w:szCs w:val="24"/>
        </w:rPr>
        <w:t xml:space="preserve"> unlock more value </w:t>
      </w:r>
      <w:r w:rsidR="00341C75" w:rsidRPr="00341C75">
        <w:rPr>
          <w:rFonts w:ascii="Times New Roman" w:hAnsi="Times New Roman" w:cs="Times New Roman"/>
          <w:sz w:val="24"/>
          <w:szCs w:val="24"/>
        </w:rPr>
        <w:t>from existing factors. Our results illustrate the importance of understanding the shape of financial market data and suggest that incorporating TDA into a machine learning framework could be beneficial in a number of financial market settings</w:t>
      </w:r>
      <w:r w:rsidRPr="00341C75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GoBack"/>
      <w:bookmarkEnd w:id="22"/>
    </w:p>
    <w:sectPr w:rsidR="001F13CC" w:rsidRPr="0034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an Li" w:date="2019-05-17T15:00:00Z" w:initials="TL">
    <w:p w14:paraId="50F51A36" w14:textId="77777777" w:rsidR="00665A77" w:rsidRDefault="00665A77">
      <w:pPr>
        <w:pStyle w:val="CommentText"/>
      </w:pPr>
      <w:r>
        <w:rPr>
          <w:rStyle w:val="CommentReference"/>
        </w:rPr>
        <w:annotationRef/>
      </w:r>
      <w:r>
        <w:t xml:space="preserve">Try to minimise repetition of “new” as a key word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  <w:comment w:id="7" w:author="Tan Li" w:date="2019-05-17T15:01:00Z" w:initials="TL">
    <w:p w14:paraId="65FB78F5" w14:textId="77777777" w:rsidR="00665A77" w:rsidRDefault="00665A77">
      <w:pPr>
        <w:pStyle w:val="CommentText"/>
      </w:pPr>
      <w:r>
        <w:rPr>
          <w:rStyle w:val="CommentReference"/>
        </w:rPr>
        <w:annotationRef/>
      </w:r>
      <w:r>
        <w:t>More accurate to use “movement” as our features are all built upon prices/index levels vs. changes</w:t>
      </w:r>
    </w:p>
  </w:comment>
  <w:comment w:id="21" w:author="Tan Li" w:date="2019-05-17T15:10:00Z" w:initials="TL">
    <w:p w14:paraId="7B5C4C0E" w14:textId="77777777" w:rsidR="00A516EF" w:rsidRDefault="00A516EF">
      <w:pPr>
        <w:pStyle w:val="CommentText"/>
      </w:pPr>
      <w:r>
        <w:rPr>
          <w:rStyle w:val="CommentReference"/>
        </w:rPr>
        <w:annotationRef/>
      </w:r>
      <w:r>
        <w:t>By this you mean machine learning’s easy incorporating/bolt-on of new features like TDA? If so, perhaps a better word that combines both “generate” and “incorporate” if we can think of?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F51A36" w15:done="0"/>
  <w15:commentEx w15:paraId="65FB78F5" w15:done="0"/>
  <w15:commentEx w15:paraId="7B5C4C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F51A36" w16cid:durableId="20894B1B"/>
  <w16cid:commentId w16cid:paraId="65FB78F5" w16cid:durableId="20894B51"/>
  <w16cid:commentId w16cid:paraId="7B5C4C0E" w16cid:durableId="20894D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 Li">
    <w15:presenceInfo w15:providerId="AD" w15:userId="S-1-5-21-3140882877-765354654-2822360763-1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5"/>
    <w:rsid w:val="00000B65"/>
    <w:rsid w:val="001F13CC"/>
    <w:rsid w:val="00341C75"/>
    <w:rsid w:val="00665A77"/>
    <w:rsid w:val="00A5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F678"/>
  <w15:chartTrackingRefBased/>
  <w15:docId w15:val="{96E0A190-CE7F-4430-8F06-EA58D155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5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Basu</dc:creator>
  <cp:keywords/>
  <dc:description/>
  <cp:lastModifiedBy>Tan Li</cp:lastModifiedBy>
  <cp:revision>2</cp:revision>
  <dcterms:created xsi:type="dcterms:W3CDTF">2019-05-16T10:43:00Z</dcterms:created>
  <dcterms:modified xsi:type="dcterms:W3CDTF">2019-05-17T07:12:00Z</dcterms:modified>
</cp:coreProperties>
</file>