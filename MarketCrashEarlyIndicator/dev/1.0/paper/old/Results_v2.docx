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EAE" w:rsidRDefault="00CA6953">
      <w:pPr>
        <w:rPr>
          <w:rFonts w:ascii="Times New Roman" w:hAnsi="Times New Roman" w:cs="Times New Roman"/>
          <w:b/>
          <w:sz w:val="28"/>
          <w:szCs w:val="28"/>
        </w:rPr>
      </w:pPr>
      <w:r w:rsidRPr="00CA6953">
        <w:rPr>
          <w:rFonts w:ascii="Times New Roman" w:hAnsi="Times New Roman" w:cs="Times New Roman"/>
          <w:b/>
          <w:sz w:val="28"/>
          <w:szCs w:val="28"/>
        </w:rPr>
        <w:t>Results</w:t>
      </w:r>
    </w:p>
    <w:p w:rsidR="00275148" w:rsidRDefault="00275148">
      <w:pPr>
        <w:rPr>
          <w:ins w:id="0" w:author="Tan Li" w:date="2019-04-23T16:54:00Z"/>
          <w:rFonts w:ascii="Times New Roman" w:hAnsi="Times New Roman" w:cs="Times New Roman"/>
          <w:sz w:val="24"/>
          <w:szCs w:val="24"/>
        </w:rPr>
      </w:pPr>
      <w:ins w:id="1" w:author="Tan Li" w:date="2019-04-23T16:54:00Z">
        <w:r>
          <w:rPr>
            <w:rFonts w:ascii="Times New Roman" w:hAnsi="Times New Roman" w:cs="Times New Roman"/>
            <w:sz w:val="24"/>
            <w:szCs w:val="24"/>
          </w:rPr>
          <w:t xml:space="preserve">We have performed analysis to </w:t>
        </w:r>
      </w:ins>
      <w:ins w:id="2" w:author="Tan Li" w:date="2019-04-23T16:55:00Z">
        <w:r>
          <w:rPr>
            <w:rFonts w:ascii="Times New Roman" w:hAnsi="Times New Roman" w:cs="Times New Roman"/>
            <w:sz w:val="24"/>
            <w:szCs w:val="24"/>
          </w:rPr>
          <w:t xml:space="preserve">obtain </w:t>
        </w:r>
      </w:ins>
      <w:ins w:id="3" w:author="Tan Li" w:date="2019-04-23T16:56:00Z">
        <w:r>
          <w:rPr>
            <w:rFonts w:ascii="Times New Roman" w:hAnsi="Times New Roman" w:cs="Times New Roman"/>
            <w:sz w:val="24"/>
            <w:szCs w:val="24"/>
          </w:rPr>
          <w:t>comprehensive</w:t>
        </w:r>
      </w:ins>
      <w:ins w:id="4" w:author="Tan Li" w:date="2019-04-23T16:55:00Z">
        <w:r>
          <w:rPr>
            <w:rFonts w:ascii="Times New Roman" w:hAnsi="Times New Roman" w:cs="Times New Roman"/>
            <w:sz w:val="24"/>
            <w:szCs w:val="24"/>
          </w:rPr>
          <w:t xml:space="preserve"> result statistics and model performance, as well as drill-in </w:t>
        </w:r>
      </w:ins>
      <w:ins w:id="5" w:author="Tan Li" w:date="2019-04-23T16:57:00Z">
        <w:r>
          <w:rPr>
            <w:rFonts w:ascii="Times New Roman" w:hAnsi="Times New Roman" w:cs="Times New Roman"/>
            <w:sz w:val="24"/>
            <w:szCs w:val="24"/>
          </w:rPr>
          <w:t xml:space="preserve">crisis-period-focused examination via </w:t>
        </w:r>
      </w:ins>
      <w:ins w:id="6" w:author="Tan Li" w:date="2019-04-23T16:58:00Z">
        <w:r>
          <w:rPr>
            <w:rFonts w:ascii="Times New Roman" w:hAnsi="Times New Roman" w:cs="Times New Roman"/>
            <w:sz w:val="24"/>
            <w:szCs w:val="24"/>
          </w:rPr>
          <w:t xml:space="preserve">the </w:t>
        </w:r>
      </w:ins>
      <w:proofErr w:type="gramStart"/>
      <w:ins w:id="7" w:author="Tan Li" w:date="2019-04-23T16:57:00Z">
        <w:r>
          <w:rPr>
            <w:rFonts w:ascii="Times New Roman" w:hAnsi="Times New Roman" w:cs="Times New Roman"/>
            <w:sz w:val="24"/>
            <w:szCs w:val="24"/>
          </w:rPr>
          <w:t>back testing</w:t>
        </w:r>
        <w:proofErr w:type="gramEnd"/>
        <w:r>
          <w:rPr>
            <w:rFonts w:ascii="Times New Roman" w:hAnsi="Times New Roman" w:cs="Times New Roman"/>
            <w:sz w:val="24"/>
            <w:szCs w:val="24"/>
          </w:rPr>
          <w:t xml:space="preserve"> exercise.</w:t>
        </w:r>
      </w:ins>
    </w:p>
    <w:p w:rsidR="00275148" w:rsidRDefault="00CA6953">
      <w:pPr>
        <w:rPr>
          <w:ins w:id="8" w:author="Tan Li" w:date="2019-04-23T16:58:00Z"/>
          <w:rFonts w:ascii="Times New Roman" w:hAnsi="Times New Roman" w:cs="Times New Roman"/>
          <w:sz w:val="24"/>
          <w:szCs w:val="24"/>
        </w:rPr>
      </w:pPr>
      <w:del w:id="9" w:author="Tan Li" w:date="2019-04-23T16:58:00Z">
        <w:r w:rsidDel="00275148">
          <w:rPr>
            <w:rFonts w:ascii="Times New Roman" w:hAnsi="Times New Roman" w:cs="Times New Roman"/>
            <w:sz w:val="24"/>
            <w:szCs w:val="24"/>
          </w:rPr>
          <w:delText>W</w:delText>
        </w:r>
      </w:del>
      <w:ins w:id="10" w:author="Tan Li" w:date="2019-04-23T16:58:00Z">
        <w:r w:rsidR="00275148">
          <w:rPr>
            <w:rFonts w:ascii="Times New Roman" w:hAnsi="Times New Roman" w:cs="Times New Roman"/>
            <w:sz w:val="24"/>
            <w:szCs w:val="24"/>
          </w:rPr>
          <w:t>w</w:t>
        </w:r>
      </w:ins>
      <w:r>
        <w:rPr>
          <w:rFonts w:ascii="Times New Roman" w:hAnsi="Times New Roman" w:cs="Times New Roman"/>
          <w:sz w:val="24"/>
          <w:szCs w:val="24"/>
        </w:rPr>
        <w:t>e</w:t>
      </w:r>
      <w:ins w:id="11" w:author="Tan Li" w:date="2019-04-23T17:36:00Z">
        <w:r w:rsidR="00AA3EB2">
          <w:rPr>
            <w:rFonts w:ascii="Times New Roman" w:hAnsi="Times New Roman" w:cs="Times New Roman"/>
            <w:sz w:val="24"/>
            <w:szCs w:val="24"/>
          </w:rPr>
          <w:t xml:space="preserve"> first</w:t>
        </w:r>
      </w:ins>
      <w:ins w:id="12" w:author="Tan Li" w:date="2019-04-23T16:58:00Z">
        <w:r w:rsidR="00275148">
          <w:rPr>
            <w:rFonts w:ascii="Times New Roman" w:hAnsi="Times New Roman" w:cs="Times New Roman"/>
            <w:sz w:val="24"/>
            <w:szCs w:val="24"/>
          </w:rPr>
          <w:t xml:space="preserve"> may focus on</w:t>
        </w:r>
      </w:ins>
      <w:r>
        <w:rPr>
          <w:rFonts w:ascii="Times New Roman" w:hAnsi="Times New Roman" w:cs="Times New Roman"/>
          <w:sz w:val="24"/>
          <w:szCs w:val="24"/>
        </w:rPr>
        <w:t xml:space="preserve"> </w:t>
      </w:r>
      <w:del w:id="13" w:author="Tan Li" w:date="2019-04-23T16:58:00Z">
        <w:r w:rsidDel="00275148">
          <w:rPr>
            <w:rFonts w:ascii="Times New Roman" w:hAnsi="Times New Roman" w:cs="Times New Roman"/>
            <w:sz w:val="24"/>
            <w:szCs w:val="24"/>
          </w:rPr>
          <w:delText xml:space="preserve">analyse </w:delText>
        </w:r>
      </w:del>
      <w:r>
        <w:rPr>
          <w:rFonts w:ascii="Times New Roman" w:hAnsi="Times New Roman" w:cs="Times New Roman"/>
          <w:sz w:val="24"/>
          <w:szCs w:val="24"/>
        </w:rPr>
        <w:t>the performance of our early warning indicator around the 2008 stock market crash and then around the 1998 one</w:t>
      </w:r>
      <w:ins w:id="14" w:author="Tan Li" w:date="2019-04-23T17:40:00Z">
        <w:r w:rsidR="00AA3EB2">
          <w:rPr>
            <w:rFonts w:ascii="Times New Roman" w:hAnsi="Times New Roman" w:cs="Times New Roman"/>
            <w:sz w:val="24"/>
            <w:szCs w:val="24"/>
          </w:rPr>
          <w:t xml:space="preserve"> as </w:t>
        </w:r>
      </w:ins>
      <w:ins w:id="15" w:author="Tan Li" w:date="2019-04-23T17:39:00Z">
        <w:r w:rsidR="00AA3EB2">
          <w:rPr>
            <w:rFonts w:ascii="Times New Roman" w:hAnsi="Times New Roman" w:cs="Times New Roman"/>
            <w:sz w:val="24"/>
            <w:szCs w:val="24"/>
          </w:rPr>
          <w:t>showcase</w:t>
        </w:r>
      </w:ins>
      <w:ins w:id="16" w:author="Tan Li" w:date="2019-04-23T17:40:00Z">
        <w:r w:rsidR="00AA3EB2">
          <w:rPr>
            <w:rFonts w:ascii="Times New Roman" w:hAnsi="Times New Roman" w:cs="Times New Roman"/>
            <w:sz w:val="24"/>
            <w:szCs w:val="24"/>
          </w:rPr>
          <w:t>s</w:t>
        </w:r>
      </w:ins>
      <w:del w:id="17" w:author="Tan Li" w:date="2019-04-23T17:37:00Z">
        <w:r w:rsidDel="00AA3EB2">
          <w:rPr>
            <w:rFonts w:ascii="Times New Roman" w:hAnsi="Times New Roman" w:cs="Times New Roman"/>
            <w:sz w:val="24"/>
            <w:szCs w:val="24"/>
          </w:rPr>
          <w:delText>.</w:delText>
        </w:r>
      </w:del>
      <w:ins w:id="18" w:author="Tan Li" w:date="2019-04-23T17:40:00Z">
        <w:r w:rsidR="00AA3EB2">
          <w:rPr>
            <w:rFonts w:ascii="Times New Roman" w:hAnsi="Times New Roman" w:cs="Times New Roman"/>
            <w:sz w:val="24"/>
            <w:szCs w:val="24"/>
          </w:rPr>
          <w:t xml:space="preserve"> We then step back to provide the </w:t>
        </w:r>
      </w:ins>
      <w:ins w:id="19" w:author="Tan Li" w:date="2019-04-23T17:41:00Z">
        <w:r w:rsidR="00AA3EB2">
          <w:rPr>
            <w:rFonts w:ascii="Times New Roman" w:hAnsi="Times New Roman" w:cs="Times New Roman"/>
            <w:sz w:val="24"/>
            <w:szCs w:val="24"/>
          </w:rPr>
          <w:t xml:space="preserve">overall </w:t>
        </w:r>
      </w:ins>
      <w:ins w:id="20" w:author="Tan Li" w:date="2019-04-23T17:40:00Z">
        <w:r w:rsidR="00AA3EB2">
          <w:rPr>
            <w:rFonts w:ascii="Times New Roman" w:hAnsi="Times New Roman" w:cs="Times New Roman"/>
            <w:sz w:val="24"/>
            <w:szCs w:val="24"/>
          </w:rPr>
          <w:t>statistical summary of the model performances and comparison studies between models with TDA feature bolted on and without.</w:t>
        </w:r>
      </w:ins>
      <w:del w:id="21" w:author="Tan Li" w:date="2019-04-23T17:37:00Z">
        <w:r w:rsidDel="00AA3EB2">
          <w:rPr>
            <w:rFonts w:ascii="Times New Roman" w:hAnsi="Times New Roman" w:cs="Times New Roman"/>
            <w:sz w:val="24"/>
            <w:szCs w:val="24"/>
          </w:rPr>
          <w:delText xml:space="preserve"> </w:delText>
        </w:r>
      </w:del>
    </w:p>
    <w:p w:rsidR="00CA6953" w:rsidRDefault="00CA6953">
      <w:pPr>
        <w:rPr>
          <w:rFonts w:ascii="Times New Roman" w:hAnsi="Times New Roman" w:cs="Times New Roman"/>
          <w:sz w:val="24"/>
          <w:szCs w:val="24"/>
        </w:rPr>
      </w:pPr>
      <w:r>
        <w:rPr>
          <w:rFonts w:ascii="Times New Roman" w:hAnsi="Times New Roman" w:cs="Times New Roman"/>
          <w:sz w:val="24"/>
          <w:szCs w:val="24"/>
        </w:rPr>
        <w:t xml:space="preserve">The period of sharpest decline for the S&amp;P 500 in 2008 was around the period of the collapse of Lehman Brothers. From the middle of </w:t>
      </w:r>
      <w:r w:rsidR="00937A3A">
        <w:rPr>
          <w:rFonts w:ascii="Times New Roman" w:hAnsi="Times New Roman" w:cs="Times New Roman"/>
          <w:sz w:val="24"/>
          <w:szCs w:val="24"/>
        </w:rPr>
        <w:t>September to</w:t>
      </w:r>
      <w:r>
        <w:rPr>
          <w:rFonts w:ascii="Times New Roman" w:hAnsi="Times New Roman" w:cs="Times New Roman"/>
          <w:sz w:val="24"/>
          <w:szCs w:val="24"/>
        </w:rPr>
        <w:t xml:space="preserve"> end of </w:t>
      </w:r>
      <w:r w:rsidR="00937A3A">
        <w:rPr>
          <w:rFonts w:ascii="Times New Roman" w:hAnsi="Times New Roman" w:cs="Times New Roman"/>
          <w:sz w:val="24"/>
          <w:szCs w:val="24"/>
        </w:rPr>
        <w:t>November</w:t>
      </w:r>
      <w:r>
        <w:rPr>
          <w:rFonts w:ascii="Times New Roman" w:hAnsi="Times New Roman" w:cs="Times New Roman"/>
          <w:sz w:val="24"/>
          <w:szCs w:val="24"/>
        </w:rPr>
        <w:t xml:space="preserve"> the S&amp;P declined from 1255 to </w:t>
      </w:r>
      <w:r w:rsidR="00937A3A">
        <w:rPr>
          <w:rFonts w:ascii="Times New Roman" w:hAnsi="Times New Roman" w:cs="Times New Roman"/>
          <w:sz w:val="24"/>
          <w:szCs w:val="24"/>
        </w:rPr>
        <w:t>800, a decline of 36</w:t>
      </w:r>
      <w:r>
        <w:rPr>
          <w:rFonts w:ascii="Times New Roman" w:hAnsi="Times New Roman" w:cs="Times New Roman"/>
          <w:sz w:val="24"/>
          <w:szCs w:val="24"/>
        </w:rPr>
        <w:t xml:space="preserve">%. It then </w:t>
      </w:r>
      <w:r w:rsidR="00937A3A">
        <w:rPr>
          <w:rFonts w:ascii="Times New Roman" w:hAnsi="Times New Roman" w:cs="Times New Roman"/>
          <w:sz w:val="24"/>
          <w:szCs w:val="24"/>
        </w:rPr>
        <w:t xml:space="preserve">recovered somewhat ending 2008 at around 900. Within the September-November period there are two episodes of decline, one until the </w:t>
      </w:r>
      <w:r w:rsidR="005C7E9F">
        <w:rPr>
          <w:rFonts w:ascii="Times New Roman" w:hAnsi="Times New Roman" w:cs="Times New Roman"/>
          <w:sz w:val="24"/>
          <w:szCs w:val="24"/>
        </w:rPr>
        <w:t>third week of</w:t>
      </w:r>
      <w:r w:rsidR="00937A3A">
        <w:rPr>
          <w:rFonts w:ascii="Times New Roman" w:hAnsi="Times New Roman" w:cs="Times New Roman"/>
          <w:sz w:val="24"/>
          <w:szCs w:val="24"/>
        </w:rPr>
        <w:t xml:space="preserve"> October where it fell 23%</w:t>
      </w:r>
      <w:r w:rsidR="005C7E9F">
        <w:rPr>
          <w:rFonts w:ascii="Times New Roman" w:hAnsi="Times New Roman" w:cs="Times New Roman"/>
          <w:sz w:val="24"/>
          <w:szCs w:val="24"/>
        </w:rPr>
        <w:t>, and then over the month of November</w:t>
      </w:r>
      <w:r w:rsidR="00937A3A">
        <w:rPr>
          <w:rFonts w:ascii="Times New Roman" w:hAnsi="Times New Roman" w:cs="Times New Roman"/>
          <w:sz w:val="24"/>
          <w:szCs w:val="24"/>
        </w:rPr>
        <w:t xml:space="preserve"> where it fell another 10%. </w:t>
      </w:r>
      <w:r w:rsidR="009A0D8C">
        <w:rPr>
          <w:rFonts w:ascii="Times New Roman" w:hAnsi="Times New Roman" w:cs="Times New Roman"/>
          <w:sz w:val="24"/>
          <w:szCs w:val="24"/>
        </w:rPr>
        <w:t>As we see from the top panel of Figure 1 o</w:t>
      </w:r>
      <w:r w:rsidR="00ED0F39">
        <w:rPr>
          <w:rFonts w:ascii="Times New Roman" w:hAnsi="Times New Roman" w:cs="Times New Roman"/>
          <w:sz w:val="24"/>
          <w:szCs w:val="24"/>
        </w:rPr>
        <w:t xml:space="preserve">ur TDA based indicator rises sharply in the middle of September just before the first sharp decline, rising sharply from around 0.3 to above 0.8 in the course of a week. </w:t>
      </w:r>
      <w:r w:rsidR="00B66A9F">
        <w:rPr>
          <w:rFonts w:ascii="Times New Roman" w:hAnsi="Times New Roman" w:cs="Times New Roman"/>
          <w:sz w:val="24"/>
          <w:szCs w:val="24"/>
        </w:rPr>
        <w:t xml:space="preserve">Since the beginning of 2008 its previous peak had been around 0.5 in February.  </w:t>
      </w:r>
      <w:r w:rsidR="00ED0F39">
        <w:rPr>
          <w:rFonts w:ascii="Times New Roman" w:hAnsi="Times New Roman" w:cs="Times New Roman"/>
          <w:sz w:val="24"/>
          <w:szCs w:val="24"/>
        </w:rPr>
        <w:t>It th</w:t>
      </w:r>
      <w:r w:rsidR="005C7E9F">
        <w:rPr>
          <w:rFonts w:ascii="Times New Roman" w:hAnsi="Times New Roman" w:cs="Times New Roman"/>
          <w:sz w:val="24"/>
          <w:szCs w:val="24"/>
        </w:rPr>
        <w:t xml:space="preserve">en drops back sharply for the next three weeks, remaining well above its previous level, and then peaks at around 0.85 in the third week of October and remains above 0.7 for the next two weeks, just before the next decline. It then falls sharply for three weeks, and rises sharply for the first two weeks of December where there is no major decline. </w:t>
      </w:r>
      <w:r w:rsidR="009A0D8C">
        <w:rPr>
          <w:rFonts w:ascii="Times New Roman" w:hAnsi="Times New Roman" w:cs="Times New Roman"/>
          <w:sz w:val="24"/>
          <w:szCs w:val="24"/>
        </w:rPr>
        <w:t>From the bottom panel of Figure 1 we see that t</w:t>
      </w:r>
      <w:r w:rsidR="00B66A9F">
        <w:rPr>
          <w:rFonts w:ascii="Times New Roman" w:hAnsi="Times New Roman" w:cs="Times New Roman"/>
          <w:sz w:val="24"/>
          <w:szCs w:val="24"/>
        </w:rPr>
        <w:t xml:space="preserve">he non TDA indicator shows an increase in the first week of September to around 0.5, which is at the same levels in February, and then continues to decline until it jumps to just under 0.7 in the first week of November 2008. The overall peak is just under 0.9 in the first week of December, well after the sharpest declines have occurred. </w:t>
      </w:r>
    </w:p>
    <w:p w:rsidR="00642EEE" w:rsidRDefault="00642EEE">
      <w:pPr>
        <w:rPr>
          <w:rFonts w:ascii="Times New Roman" w:hAnsi="Times New Roman" w:cs="Times New Roman"/>
          <w:sz w:val="24"/>
          <w:szCs w:val="24"/>
        </w:rPr>
      </w:pPr>
      <w:r>
        <w:rPr>
          <w:rFonts w:ascii="Times New Roman" w:hAnsi="Times New Roman" w:cs="Times New Roman"/>
          <w:sz w:val="24"/>
          <w:szCs w:val="24"/>
        </w:rPr>
        <w:t>The TDA based indicator’s increase in mid-September was well above anything observed in the course of the year while the non TDA indicator’s sharp jump in early September was still at a level seen earlier in the year when no subsequent decline was observed. It thus seems that the TDA based indicator’s signal would have received more attention. The peak of the non TDA based indicator in December could be regarded as a false positive as could the sharp increase for the TDA based indicator. However the low levels of the non TDA based indicator through the rest of September and all of October, when they were consistently below levels in February, could be regarded as a false negative which is a far more serious issue in the context of financial crash prediction.</w:t>
      </w:r>
    </w:p>
    <w:p w:rsidR="009A0D8C" w:rsidRDefault="009A0D8C">
      <w:pPr>
        <w:rPr>
          <w:ins w:id="22" w:author="Tan Li" w:date="2019-04-23T17:44:00Z"/>
          <w:rFonts w:ascii="Times New Roman" w:hAnsi="Times New Roman" w:cs="Times New Roman"/>
          <w:sz w:val="24"/>
          <w:szCs w:val="24"/>
        </w:rPr>
      </w:pPr>
      <w:r>
        <w:rPr>
          <w:rFonts w:ascii="Times New Roman" w:hAnsi="Times New Roman" w:cs="Times New Roman"/>
          <w:sz w:val="24"/>
          <w:szCs w:val="24"/>
        </w:rPr>
        <w:t>We next analyse the 1998 situation when the S&amp;P declined around 18% from mid-July to early September, another case of a short, sharp decline</w:t>
      </w:r>
      <w:ins w:id="23" w:author="Tan Li" w:date="2019-04-23T17:43:00Z">
        <w:r w:rsidR="007309BC">
          <w:rPr>
            <w:rFonts w:ascii="Times New Roman" w:hAnsi="Times New Roman" w:cs="Times New Roman"/>
            <w:sz w:val="24"/>
            <w:szCs w:val="24"/>
          </w:rPr>
          <w:t xml:space="preserve"> followed the debt crisis in Russia early of the year</w:t>
        </w:r>
      </w:ins>
      <w:r>
        <w:rPr>
          <w:rFonts w:ascii="Times New Roman" w:hAnsi="Times New Roman" w:cs="Times New Roman"/>
          <w:sz w:val="24"/>
          <w:szCs w:val="24"/>
        </w:rPr>
        <w:t xml:space="preserve">. </w:t>
      </w:r>
      <w:r w:rsidR="00814670">
        <w:rPr>
          <w:rFonts w:ascii="Times New Roman" w:hAnsi="Times New Roman" w:cs="Times New Roman"/>
          <w:sz w:val="24"/>
          <w:szCs w:val="24"/>
        </w:rPr>
        <w:t xml:space="preserve">In this case, as we see from the top panel of Figure 2, the TDA based indicator rises sharply to above 0.9 in the first two weeks of July from levels of around 0.3 in the previous four weeks and then continues to decline, remaining at around 0.3 from August until the end of the year. There is a sharp increase to 0.6 at the end of May, which could be interpreted as a short term false positive. The non TDA indicator as we see from the bottom panel of Figure 2, increases sharply at the beginning of June but remains at a very low level throughout July and then peaks at almost 1.0 at the end of August. Both of these peaks, particularly the second one could be regarded as false positives and the low levels of the </w:t>
      </w:r>
      <w:r w:rsidR="00814670">
        <w:rPr>
          <w:rFonts w:ascii="Times New Roman" w:hAnsi="Times New Roman" w:cs="Times New Roman"/>
          <w:sz w:val="24"/>
          <w:szCs w:val="24"/>
        </w:rPr>
        <w:lastRenderedPageBreak/>
        <w:t xml:space="preserve">indicator in July could certainly </w:t>
      </w:r>
      <w:r w:rsidR="005D5D59">
        <w:rPr>
          <w:rFonts w:ascii="Times New Roman" w:hAnsi="Times New Roman" w:cs="Times New Roman"/>
          <w:sz w:val="24"/>
          <w:szCs w:val="24"/>
        </w:rPr>
        <w:t xml:space="preserve">be regarded as a false negative. </w:t>
      </w:r>
      <w:proofErr w:type="gramStart"/>
      <w:r w:rsidR="005D5D59">
        <w:rPr>
          <w:rFonts w:ascii="Times New Roman" w:hAnsi="Times New Roman" w:cs="Times New Roman"/>
          <w:sz w:val="24"/>
          <w:szCs w:val="24"/>
        </w:rPr>
        <w:t>Thus</w:t>
      </w:r>
      <w:proofErr w:type="gramEnd"/>
      <w:r w:rsidR="005D5D59">
        <w:rPr>
          <w:rFonts w:ascii="Times New Roman" w:hAnsi="Times New Roman" w:cs="Times New Roman"/>
          <w:sz w:val="24"/>
          <w:szCs w:val="24"/>
        </w:rPr>
        <w:t xml:space="preserve"> for this particular financial crisis, it is clear that the non TDA based indicator is unable to detect the crash while the TDA based indicator does a much better job.</w:t>
      </w:r>
    </w:p>
    <w:p w:rsidR="007309BC" w:rsidRDefault="007309BC">
      <w:pPr>
        <w:rPr>
          <w:rFonts w:ascii="Times New Roman" w:hAnsi="Times New Roman" w:cs="Times New Roman"/>
          <w:sz w:val="24"/>
          <w:szCs w:val="24"/>
        </w:rPr>
      </w:pPr>
      <w:ins w:id="24" w:author="Tan Li" w:date="2019-04-23T17:44:00Z">
        <w:r>
          <w:rPr>
            <w:rFonts w:ascii="Times New Roman" w:hAnsi="Times New Roman" w:cs="Times New Roman"/>
            <w:sz w:val="24"/>
            <w:szCs w:val="24"/>
          </w:rPr>
          <w:t xml:space="preserve">[more paragraphs </w:t>
        </w:r>
      </w:ins>
      <w:ins w:id="25" w:author="Tan Li" w:date="2019-04-23T17:45:00Z">
        <w:r>
          <w:rPr>
            <w:rFonts w:ascii="Times New Roman" w:hAnsi="Times New Roman" w:cs="Times New Roman"/>
            <w:sz w:val="24"/>
            <w:szCs w:val="24"/>
          </w:rPr>
          <w:t xml:space="preserve">for HSI and FTSE </w:t>
        </w:r>
      </w:ins>
      <w:ins w:id="26" w:author="Tan Li" w:date="2019-04-23T17:44:00Z">
        <w:r>
          <w:rPr>
            <w:rFonts w:ascii="Times New Roman" w:hAnsi="Times New Roman" w:cs="Times New Roman"/>
            <w:sz w:val="24"/>
            <w:szCs w:val="24"/>
          </w:rPr>
          <w:t xml:space="preserve">here preceding the </w:t>
        </w:r>
      </w:ins>
      <w:ins w:id="27" w:author="Tan Li" w:date="2019-04-23T17:45:00Z">
        <w:r>
          <w:rPr>
            <w:rFonts w:ascii="Times New Roman" w:hAnsi="Times New Roman" w:cs="Times New Roman"/>
            <w:sz w:val="24"/>
            <w:szCs w:val="24"/>
          </w:rPr>
          <w:t>charts?]</w:t>
        </w:r>
      </w:ins>
    </w:p>
    <w:p w:rsidR="009D2C7B" w:rsidRDefault="0024006E">
      <w:pPr>
        <w:rPr>
          <w:rFonts w:ascii="Times New Roman" w:hAnsi="Times New Roman" w:cs="Times New Roman"/>
          <w:sz w:val="24"/>
          <w:szCs w:val="24"/>
        </w:rPr>
      </w:pPr>
      <w:r>
        <w:rPr>
          <w:rFonts w:ascii="Times New Roman" w:hAnsi="Times New Roman" w:cs="Times New Roman"/>
          <w:sz w:val="24"/>
          <w:szCs w:val="24"/>
        </w:rPr>
        <w:t>Hang Seng Index (with Feature Importance Analysis)</w:t>
      </w:r>
    </w:p>
    <w:p w:rsidR="0024006E" w:rsidRDefault="002400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392F31">
            <wp:extent cx="5983160" cy="2122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04204" cy="2129528"/>
                    </a:xfrm>
                    <a:prstGeom prst="rect">
                      <a:avLst/>
                    </a:prstGeom>
                    <a:noFill/>
                  </pic:spPr>
                </pic:pic>
              </a:graphicData>
            </a:graphic>
          </wp:inline>
        </w:drawing>
      </w:r>
    </w:p>
    <w:p w:rsidR="0024006E" w:rsidRDefault="002400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AE9C02">
            <wp:extent cx="5997590" cy="2127182"/>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3949" cy="2140077"/>
                    </a:xfrm>
                    <a:prstGeom prst="rect">
                      <a:avLst/>
                    </a:prstGeom>
                    <a:noFill/>
                  </pic:spPr>
                </pic:pic>
              </a:graphicData>
            </a:graphic>
          </wp:inline>
        </w:drawing>
      </w:r>
    </w:p>
    <w:p w:rsidR="0024006E" w:rsidRDefault="00A76BF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7700" cy="26797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679700"/>
                    </a:xfrm>
                    <a:prstGeom prst="rect">
                      <a:avLst/>
                    </a:prstGeom>
                    <a:noFill/>
                    <a:ln>
                      <a:noFill/>
                    </a:ln>
                  </pic:spPr>
                </pic:pic>
              </a:graphicData>
            </a:graphic>
          </wp:inline>
        </w:drawing>
      </w:r>
    </w:p>
    <w:p w:rsidR="0024006E" w:rsidRDefault="00A76BF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135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2686050"/>
                    </a:xfrm>
                    <a:prstGeom prst="rect">
                      <a:avLst/>
                    </a:prstGeom>
                    <a:noFill/>
                    <a:ln>
                      <a:noFill/>
                    </a:ln>
                  </pic:spPr>
                </pic:pic>
              </a:graphicData>
            </a:graphic>
          </wp:inline>
        </w:drawing>
      </w:r>
    </w:p>
    <w:p w:rsidR="0024006E" w:rsidRDefault="0024006E">
      <w:pPr>
        <w:rPr>
          <w:rFonts w:ascii="Times New Roman" w:hAnsi="Times New Roman" w:cs="Times New Roman"/>
          <w:sz w:val="24"/>
          <w:szCs w:val="24"/>
        </w:rPr>
      </w:pPr>
    </w:p>
    <w:p w:rsidR="0024006E" w:rsidRDefault="0024006E">
      <w:pPr>
        <w:rPr>
          <w:rFonts w:ascii="Times New Roman" w:hAnsi="Times New Roman" w:cs="Times New Roman"/>
          <w:sz w:val="24"/>
          <w:szCs w:val="24"/>
        </w:rPr>
      </w:pPr>
      <w:r>
        <w:rPr>
          <w:rFonts w:ascii="Times New Roman" w:hAnsi="Times New Roman" w:cs="Times New Roman"/>
          <w:sz w:val="24"/>
          <w:szCs w:val="24"/>
        </w:rPr>
        <w:t>FTSE 100</w:t>
      </w:r>
    </w:p>
    <w:p w:rsidR="0024006E" w:rsidRDefault="002400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1350" cy="202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2025650"/>
                    </a:xfrm>
                    <a:prstGeom prst="rect">
                      <a:avLst/>
                    </a:prstGeom>
                    <a:noFill/>
                    <a:ln>
                      <a:noFill/>
                    </a:ln>
                  </pic:spPr>
                </pic:pic>
              </a:graphicData>
            </a:graphic>
          </wp:inline>
        </w:drawing>
      </w:r>
    </w:p>
    <w:p w:rsidR="0024006E" w:rsidRDefault="0024006E">
      <w:pPr>
        <w:rPr>
          <w:rFonts w:ascii="Times New Roman" w:hAnsi="Times New Roman" w:cs="Times New Roman"/>
          <w:sz w:val="24"/>
          <w:szCs w:val="24"/>
        </w:rPr>
      </w:pPr>
    </w:p>
    <w:p w:rsidR="0024006E" w:rsidRDefault="002400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1350" cy="202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2025650"/>
                    </a:xfrm>
                    <a:prstGeom prst="rect">
                      <a:avLst/>
                    </a:prstGeom>
                    <a:noFill/>
                    <a:ln>
                      <a:noFill/>
                    </a:ln>
                  </pic:spPr>
                </pic:pic>
              </a:graphicData>
            </a:graphic>
          </wp:inline>
        </w:drawing>
      </w:r>
    </w:p>
    <w:p w:rsidR="00A76BFC" w:rsidRDefault="00A76BF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7700" cy="26797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79700"/>
                    </a:xfrm>
                    <a:prstGeom prst="rect">
                      <a:avLst/>
                    </a:prstGeom>
                    <a:noFill/>
                    <a:ln>
                      <a:noFill/>
                    </a:ln>
                  </pic:spPr>
                </pic:pic>
              </a:graphicData>
            </a:graphic>
          </wp:inline>
        </w:drawing>
      </w:r>
    </w:p>
    <w:p w:rsidR="00A76BFC" w:rsidRDefault="00A76BF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1350"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2686050"/>
                    </a:xfrm>
                    <a:prstGeom prst="rect">
                      <a:avLst/>
                    </a:prstGeom>
                    <a:noFill/>
                    <a:ln>
                      <a:noFill/>
                    </a:ln>
                  </pic:spPr>
                </pic:pic>
              </a:graphicData>
            </a:graphic>
          </wp:inline>
        </w:drawing>
      </w:r>
      <w:bookmarkStart w:id="28" w:name="_GoBack"/>
      <w:bookmarkEnd w:id="28"/>
    </w:p>
    <w:p w:rsidR="009D2C7B" w:rsidRDefault="001E6936">
      <w:pPr>
        <w:rPr>
          <w:rFonts w:ascii="Times New Roman" w:hAnsi="Times New Roman" w:cs="Times New Roman"/>
          <w:sz w:val="24"/>
          <w:szCs w:val="24"/>
        </w:rPr>
      </w:pPr>
      <w:r>
        <w:rPr>
          <w:rFonts w:ascii="Times New Roman" w:hAnsi="Times New Roman" w:cs="Times New Roman"/>
          <w:sz w:val="24"/>
          <w:szCs w:val="24"/>
        </w:rPr>
        <w:t>The nature of the TDA based indicator is quite different from the non TDA based indicator as can be seen from the features and feature weighting. The TDA based indicator has the potential to unlock extra features based on TDA and so has access to a larger set of features. The feature weightings during September to November 2008 for both indicators are shown in Figure 2 and for the non TDA based indicator we see the dominance of two features, S&amp;P volatility and the previous week’s return for gold emerging as the dominant features over this period. The S&amp;P volatility has the highest weighting, between 20% and 30% over this period while that for the lagged gold return is between 15% and 20%.</w:t>
      </w:r>
      <w:r w:rsidR="003E4738">
        <w:rPr>
          <w:rFonts w:ascii="Times New Roman" w:hAnsi="Times New Roman" w:cs="Times New Roman"/>
          <w:sz w:val="24"/>
          <w:szCs w:val="24"/>
        </w:rPr>
        <w:t xml:space="preserve"> The six month return on the S&amp;P and crude oil also r</w:t>
      </w:r>
      <w:r w:rsidR="00A85EAC">
        <w:rPr>
          <w:rFonts w:ascii="Times New Roman" w:hAnsi="Times New Roman" w:cs="Times New Roman"/>
          <w:sz w:val="24"/>
          <w:szCs w:val="24"/>
        </w:rPr>
        <w:t>eceive weightings of around 10%, with several features receiving no weighting at all. Hence the non TDA indicator seems to weight certain factors quite heavily and some others not at all, suggesting that it tends to optimize</w:t>
      </w:r>
      <w:ins w:id="29" w:author="Tan Li" w:date="2019-04-23T17:05:00Z">
        <w:r w:rsidR="00320271">
          <w:rPr>
            <w:rFonts w:ascii="Times New Roman" w:hAnsi="Times New Roman" w:cs="Times New Roman"/>
            <w:sz w:val="24"/>
            <w:szCs w:val="24"/>
          </w:rPr>
          <w:t xml:space="preserve"> </w:t>
        </w:r>
      </w:ins>
      <w:ins w:id="30" w:author="Tan Li" w:date="2019-04-23T17:06:00Z">
        <w:r w:rsidR="00187900">
          <w:rPr>
            <w:rFonts w:ascii="Times New Roman" w:hAnsi="Times New Roman" w:cs="Times New Roman"/>
            <w:sz w:val="24"/>
            <w:szCs w:val="24"/>
          </w:rPr>
          <w:t xml:space="preserve">on </w:t>
        </w:r>
      </w:ins>
      <w:ins w:id="31" w:author="Tan Li" w:date="2019-04-23T17:05:00Z">
        <w:r w:rsidR="00320271">
          <w:rPr>
            <w:rFonts w:ascii="Times New Roman" w:hAnsi="Times New Roman" w:cs="Times New Roman"/>
            <w:sz w:val="24"/>
            <w:szCs w:val="24"/>
          </w:rPr>
          <w:t>training</w:t>
        </w:r>
      </w:ins>
      <w:ins w:id="32" w:author="Tan Li" w:date="2019-04-23T17:06:00Z">
        <w:r w:rsidR="00187900">
          <w:rPr>
            <w:rFonts w:ascii="Times New Roman" w:hAnsi="Times New Roman" w:cs="Times New Roman"/>
            <w:sz w:val="24"/>
            <w:szCs w:val="24"/>
          </w:rPr>
          <w:t xml:space="preserve"> in sample data</w:t>
        </w:r>
      </w:ins>
      <w:r w:rsidR="00A85EAC">
        <w:rPr>
          <w:rFonts w:ascii="Times New Roman" w:hAnsi="Times New Roman" w:cs="Times New Roman"/>
          <w:sz w:val="24"/>
          <w:szCs w:val="24"/>
        </w:rPr>
        <w:t xml:space="preserve"> quite aggressively which then leaves it susceptible to the problem of overfitting</w:t>
      </w:r>
      <w:r w:rsidR="00C16231">
        <w:rPr>
          <w:rFonts w:ascii="Times New Roman" w:hAnsi="Times New Roman" w:cs="Times New Roman"/>
          <w:sz w:val="24"/>
          <w:szCs w:val="24"/>
        </w:rPr>
        <w:t xml:space="preserve">. For both the market declines we focus on, the price of overfitting seems to be both false positives as well </w:t>
      </w:r>
      <w:r w:rsidR="0008362A">
        <w:rPr>
          <w:rFonts w:ascii="Times New Roman" w:hAnsi="Times New Roman" w:cs="Times New Roman"/>
          <w:sz w:val="24"/>
          <w:szCs w:val="24"/>
        </w:rPr>
        <w:t>as false negatives. In contrast, as we see from Figure 2, the TDA based indicator</w:t>
      </w:r>
      <w:r w:rsidR="00C16231">
        <w:rPr>
          <w:rFonts w:ascii="Times New Roman" w:hAnsi="Times New Roman" w:cs="Times New Roman"/>
          <w:sz w:val="24"/>
          <w:szCs w:val="24"/>
        </w:rPr>
        <w:t xml:space="preserve"> does not give weightings of over 20% consistently to any of the features, and all features including the TDA features are weighted.</w:t>
      </w:r>
      <w:r w:rsidR="00A85EAC">
        <w:rPr>
          <w:rFonts w:ascii="Times New Roman" w:hAnsi="Times New Roman" w:cs="Times New Roman"/>
          <w:sz w:val="24"/>
          <w:szCs w:val="24"/>
        </w:rPr>
        <w:t xml:space="preserve"> </w:t>
      </w:r>
      <w:r>
        <w:rPr>
          <w:rFonts w:ascii="Times New Roman" w:hAnsi="Times New Roman" w:cs="Times New Roman"/>
          <w:sz w:val="24"/>
          <w:szCs w:val="24"/>
        </w:rPr>
        <w:t xml:space="preserve"> </w:t>
      </w:r>
      <w:r w:rsidR="007B53D3">
        <w:rPr>
          <w:rFonts w:ascii="Times New Roman" w:hAnsi="Times New Roman" w:cs="Times New Roman"/>
          <w:sz w:val="24"/>
          <w:szCs w:val="24"/>
        </w:rPr>
        <w:t xml:space="preserve">In fact only one feature, the S&amp;P volatility consistently receives weightings above 10% over this period. The other features that receive weightings around </w:t>
      </w:r>
      <w:r w:rsidR="007B53D3">
        <w:rPr>
          <w:rFonts w:ascii="Times New Roman" w:hAnsi="Times New Roman" w:cs="Times New Roman"/>
          <w:sz w:val="24"/>
          <w:szCs w:val="24"/>
        </w:rPr>
        <w:lastRenderedPageBreak/>
        <w:t xml:space="preserve">10% are the lagged weekly return on the S&amp;P and the six month return on crude oil. </w:t>
      </w:r>
      <w:r w:rsidR="0008362A">
        <w:rPr>
          <w:rFonts w:ascii="Times New Roman" w:hAnsi="Times New Roman" w:cs="Times New Roman"/>
          <w:sz w:val="24"/>
          <w:szCs w:val="24"/>
        </w:rPr>
        <w:t xml:space="preserve">The S&amp;P TDA feature receives the highest weighting of the TDA features, around 5%. The TDA based indicator thus does not </w:t>
      </w:r>
      <w:del w:id="33" w:author="Tan Li" w:date="2019-04-23T17:07:00Z">
        <w:r w:rsidR="0008362A" w:rsidDel="00187900">
          <w:rPr>
            <w:rFonts w:ascii="Times New Roman" w:hAnsi="Times New Roman" w:cs="Times New Roman"/>
            <w:sz w:val="24"/>
            <w:szCs w:val="24"/>
          </w:rPr>
          <w:delText xml:space="preserve">seem to seem to </w:delText>
        </w:r>
      </w:del>
      <w:r w:rsidR="0008362A">
        <w:rPr>
          <w:rFonts w:ascii="Times New Roman" w:hAnsi="Times New Roman" w:cs="Times New Roman"/>
          <w:sz w:val="24"/>
          <w:szCs w:val="24"/>
        </w:rPr>
        <w:t xml:space="preserve">optimize nearly as aggressively </w:t>
      </w:r>
      <w:r w:rsidR="001A1AE5">
        <w:rPr>
          <w:rFonts w:ascii="Times New Roman" w:hAnsi="Times New Roman" w:cs="Times New Roman"/>
          <w:sz w:val="24"/>
          <w:szCs w:val="24"/>
        </w:rPr>
        <w:t>which</w:t>
      </w:r>
      <w:r w:rsidR="0008362A">
        <w:rPr>
          <w:rFonts w:ascii="Times New Roman" w:hAnsi="Times New Roman" w:cs="Times New Roman"/>
          <w:sz w:val="24"/>
          <w:szCs w:val="24"/>
        </w:rPr>
        <w:t xml:space="preserve"> </w:t>
      </w:r>
      <w:del w:id="34" w:author="Tan Li" w:date="2019-04-23T17:08:00Z">
        <w:r w:rsidR="0008362A" w:rsidDel="00187900">
          <w:rPr>
            <w:rFonts w:ascii="Times New Roman" w:hAnsi="Times New Roman" w:cs="Times New Roman"/>
            <w:sz w:val="24"/>
            <w:szCs w:val="24"/>
          </w:rPr>
          <w:delText xml:space="preserve">seems to </w:delText>
        </w:r>
      </w:del>
      <w:ins w:id="35" w:author="Tan Li" w:date="2019-04-23T17:08:00Z">
        <w:r w:rsidR="00187900">
          <w:rPr>
            <w:rFonts w:ascii="Times New Roman" w:hAnsi="Times New Roman" w:cs="Times New Roman"/>
            <w:sz w:val="24"/>
            <w:szCs w:val="24"/>
          </w:rPr>
          <w:t>allows the model training to pick up</w:t>
        </w:r>
      </w:ins>
      <w:del w:id="36" w:author="Tan Li" w:date="2019-04-23T17:08:00Z">
        <w:r w:rsidR="0008362A" w:rsidDel="00187900">
          <w:rPr>
            <w:rFonts w:ascii="Times New Roman" w:hAnsi="Times New Roman" w:cs="Times New Roman"/>
            <w:sz w:val="24"/>
            <w:szCs w:val="24"/>
          </w:rPr>
          <w:delText>detect</w:delText>
        </w:r>
      </w:del>
      <w:r w:rsidR="001A1AE5">
        <w:rPr>
          <w:rFonts w:ascii="Times New Roman" w:hAnsi="Times New Roman" w:cs="Times New Roman"/>
          <w:sz w:val="24"/>
          <w:szCs w:val="24"/>
        </w:rPr>
        <w:t xml:space="preserve"> weaker signals that could contribute to its improved performance relative to the non TDA indicator. </w:t>
      </w:r>
      <w:proofErr w:type="gramStart"/>
      <w:r w:rsidR="001A1AE5">
        <w:rPr>
          <w:rFonts w:ascii="Times New Roman" w:hAnsi="Times New Roman" w:cs="Times New Roman"/>
          <w:sz w:val="24"/>
          <w:szCs w:val="24"/>
        </w:rPr>
        <w:t>Thus</w:t>
      </w:r>
      <w:proofErr w:type="gramEnd"/>
      <w:r w:rsidR="001A1AE5">
        <w:rPr>
          <w:rFonts w:ascii="Times New Roman" w:hAnsi="Times New Roman" w:cs="Times New Roman"/>
          <w:sz w:val="24"/>
          <w:szCs w:val="24"/>
        </w:rPr>
        <w:t xml:space="preserve"> incorporating TDA into the machine learning based framework seems to “unlock” a much wider variety of signals </w:t>
      </w:r>
      <w:del w:id="37" w:author="Tan Li" w:date="2019-04-23T17:11:00Z">
        <w:r w:rsidR="001A1AE5" w:rsidDel="00187900">
          <w:rPr>
            <w:rFonts w:ascii="Times New Roman" w:hAnsi="Times New Roman" w:cs="Times New Roman"/>
            <w:sz w:val="24"/>
            <w:szCs w:val="24"/>
          </w:rPr>
          <w:delText xml:space="preserve">which </w:delText>
        </w:r>
      </w:del>
      <w:ins w:id="38" w:author="Tan Li" w:date="2019-04-23T17:11:00Z">
        <w:r w:rsidR="00187900">
          <w:rPr>
            <w:rFonts w:ascii="Times New Roman" w:hAnsi="Times New Roman" w:cs="Times New Roman"/>
            <w:sz w:val="24"/>
            <w:szCs w:val="24"/>
          </w:rPr>
          <w:t xml:space="preserve">and therefore </w:t>
        </w:r>
      </w:ins>
      <w:del w:id="39" w:author="Tan Li" w:date="2019-04-23T17:08:00Z">
        <w:r w:rsidR="001A1AE5" w:rsidDel="00187900">
          <w:rPr>
            <w:rFonts w:ascii="Times New Roman" w:hAnsi="Times New Roman" w:cs="Times New Roman"/>
            <w:sz w:val="24"/>
            <w:szCs w:val="24"/>
          </w:rPr>
          <w:delText xml:space="preserve">seems to </w:delText>
        </w:r>
      </w:del>
      <w:r w:rsidR="001A1AE5">
        <w:rPr>
          <w:rFonts w:ascii="Times New Roman" w:hAnsi="Times New Roman" w:cs="Times New Roman"/>
          <w:sz w:val="24"/>
          <w:szCs w:val="24"/>
        </w:rPr>
        <w:t xml:space="preserve">avoid some of the overfitting problems that the non TDA based indicator appears to have. </w:t>
      </w:r>
      <w:r w:rsidR="00794B32">
        <w:rPr>
          <w:rFonts w:ascii="Times New Roman" w:hAnsi="Times New Roman" w:cs="Times New Roman"/>
          <w:sz w:val="24"/>
          <w:szCs w:val="24"/>
        </w:rPr>
        <w:t>During the 1998 market decline the overall pattern is very similar. For the non TDA based indicator three features</w:t>
      </w:r>
      <w:ins w:id="40" w:author="Tan Li" w:date="2019-04-23T17:12:00Z">
        <w:r w:rsidR="00187900">
          <w:rPr>
            <w:rFonts w:ascii="Times New Roman" w:hAnsi="Times New Roman" w:cs="Times New Roman"/>
            <w:sz w:val="24"/>
            <w:szCs w:val="24"/>
          </w:rPr>
          <w:t>,</w:t>
        </w:r>
      </w:ins>
      <w:r w:rsidR="00794B32">
        <w:rPr>
          <w:rFonts w:ascii="Times New Roman" w:hAnsi="Times New Roman" w:cs="Times New Roman"/>
          <w:sz w:val="24"/>
          <w:szCs w:val="24"/>
        </w:rPr>
        <w:t xml:space="preserve"> namely crude oil volatility and the lagged weekly return on the S&amp;P as well as gold</w:t>
      </w:r>
      <w:ins w:id="41" w:author="Tan Li" w:date="2019-04-23T17:12:00Z">
        <w:r w:rsidR="00187900">
          <w:rPr>
            <w:rFonts w:ascii="Times New Roman" w:hAnsi="Times New Roman" w:cs="Times New Roman"/>
            <w:sz w:val="24"/>
            <w:szCs w:val="24"/>
          </w:rPr>
          <w:t>,</w:t>
        </w:r>
      </w:ins>
      <w:r w:rsidR="00794B32">
        <w:rPr>
          <w:rFonts w:ascii="Times New Roman" w:hAnsi="Times New Roman" w:cs="Times New Roman"/>
          <w:sz w:val="24"/>
          <w:szCs w:val="24"/>
        </w:rPr>
        <w:t xml:space="preserve"> all receive weighting above 20% while most of the other features receive zero weighting. </w:t>
      </w:r>
      <w:r w:rsidR="009C2025">
        <w:rPr>
          <w:rFonts w:ascii="Times New Roman" w:hAnsi="Times New Roman" w:cs="Times New Roman"/>
          <w:sz w:val="24"/>
          <w:szCs w:val="24"/>
        </w:rPr>
        <w:t xml:space="preserve">In the case of the TDA based indicator only one feature, the volatility of the dollar index, receives weighting of around 20%, while three features of the S&amp;P namely its volatility, lagged one week and six month return all receive weightings of around 10%. All of the other features including the TDA features receive </w:t>
      </w:r>
      <w:r w:rsidR="00C53781">
        <w:rPr>
          <w:rFonts w:ascii="Times New Roman" w:hAnsi="Times New Roman" w:cs="Times New Roman"/>
          <w:sz w:val="24"/>
          <w:szCs w:val="24"/>
        </w:rPr>
        <w:t xml:space="preserve">some weighting. </w:t>
      </w:r>
      <w:proofErr w:type="gramStart"/>
      <w:r w:rsidR="00A779E1">
        <w:rPr>
          <w:rFonts w:ascii="Times New Roman" w:hAnsi="Times New Roman" w:cs="Times New Roman"/>
          <w:sz w:val="24"/>
          <w:szCs w:val="24"/>
        </w:rPr>
        <w:t>Thus</w:t>
      </w:r>
      <w:proofErr w:type="gramEnd"/>
      <w:r w:rsidR="00A779E1">
        <w:rPr>
          <w:rFonts w:ascii="Times New Roman" w:hAnsi="Times New Roman" w:cs="Times New Roman"/>
          <w:sz w:val="24"/>
          <w:szCs w:val="24"/>
        </w:rPr>
        <w:t xml:space="preserve"> while both indicators give high weighting to short and medium term momentum type indicators the TDA indicator also weights other potentially weaker signals which seem to help with crash prediction. </w:t>
      </w:r>
    </w:p>
    <w:p w:rsidR="008222B1" w:rsidRPr="00CA6953" w:rsidRDefault="008222B1">
      <w:pPr>
        <w:rPr>
          <w:rFonts w:ascii="Times New Roman" w:hAnsi="Times New Roman" w:cs="Times New Roman"/>
          <w:sz w:val="24"/>
          <w:szCs w:val="24"/>
        </w:rPr>
      </w:pPr>
      <w:ins w:id="42" w:author="Tan Li" w:date="2019-04-23T17:35:00Z">
        <w:r>
          <w:rPr>
            <w:rFonts w:ascii="Times New Roman" w:hAnsi="Times New Roman" w:cs="Times New Roman"/>
            <w:sz w:val="24"/>
            <w:szCs w:val="24"/>
          </w:rPr>
          <w:t>[more paragraph</w:t>
        </w:r>
      </w:ins>
      <w:ins w:id="43" w:author="Tan Li" w:date="2019-04-23T17:36:00Z">
        <w:r>
          <w:rPr>
            <w:rFonts w:ascii="Times New Roman" w:hAnsi="Times New Roman" w:cs="Times New Roman"/>
            <w:sz w:val="24"/>
            <w:szCs w:val="24"/>
          </w:rPr>
          <w:t>s for in-depth crisis-period-focused presentation</w:t>
        </w:r>
      </w:ins>
      <w:ins w:id="44" w:author="Tan Li" w:date="2019-04-23T17:35:00Z">
        <w:r>
          <w:rPr>
            <w:rFonts w:ascii="Times New Roman" w:hAnsi="Times New Roman" w:cs="Times New Roman"/>
            <w:sz w:val="24"/>
            <w:szCs w:val="24"/>
          </w:rPr>
          <w:t>…]</w:t>
        </w:r>
      </w:ins>
    </w:p>
    <w:p w:rsidR="00CA6953" w:rsidRPr="00CA6953" w:rsidRDefault="00AA3EB2">
      <w:pPr>
        <w:rPr>
          <w:rFonts w:ascii="Times New Roman" w:hAnsi="Times New Roman" w:cs="Times New Roman"/>
          <w:sz w:val="24"/>
          <w:szCs w:val="24"/>
        </w:rPr>
      </w:pPr>
      <w:ins w:id="45" w:author="Tan Li" w:date="2019-04-23T17:41:00Z">
        <w:r>
          <w:rPr>
            <w:rFonts w:ascii="Times New Roman" w:hAnsi="Times New Roman" w:cs="Times New Roman"/>
            <w:sz w:val="24"/>
            <w:szCs w:val="24"/>
          </w:rPr>
          <w:t>I can then write the statistical results</w:t>
        </w:r>
      </w:ins>
      <w:ins w:id="46" w:author="Tan Li" w:date="2019-04-23T17:42:00Z">
        <w:r>
          <w:rPr>
            <w:rFonts w:ascii="Times New Roman" w:hAnsi="Times New Roman" w:cs="Times New Roman"/>
            <w:sz w:val="24"/>
            <w:szCs w:val="24"/>
          </w:rPr>
          <w:t xml:space="preserve"> supported by score charts and tables?</w:t>
        </w:r>
      </w:ins>
    </w:p>
    <w:sectPr w:rsidR="00CA6953" w:rsidRPr="00CA6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 Li">
    <w15:presenceInfo w15:providerId="AD" w15:userId="S-1-5-21-3140882877-765354654-2822360763-1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53"/>
    <w:rsid w:val="0008362A"/>
    <w:rsid w:val="00187900"/>
    <w:rsid w:val="001A1AE5"/>
    <w:rsid w:val="001E6936"/>
    <w:rsid w:val="00234EAE"/>
    <w:rsid w:val="0024006E"/>
    <w:rsid w:val="00275148"/>
    <w:rsid w:val="002C08D3"/>
    <w:rsid w:val="00320271"/>
    <w:rsid w:val="003E4738"/>
    <w:rsid w:val="005C7E9F"/>
    <w:rsid w:val="005D5D59"/>
    <w:rsid w:val="00642EEE"/>
    <w:rsid w:val="007309BC"/>
    <w:rsid w:val="00794B32"/>
    <w:rsid w:val="007B53D3"/>
    <w:rsid w:val="00814670"/>
    <w:rsid w:val="008222B1"/>
    <w:rsid w:val="00937A3A"/>
    <w:rsid w:val="009A0D8C"/>
    <w:rsid w:val="009C2025"/>
    <w:rsid w:val="009D2C7B"/>
    <w:rsid w:val="00A76BFC"/>
    <w:rsid w:val="00A779E1"/>
    <w:rsid w:val="00A85EAC"/>
    <w:rsid w:val="00AA3EB2"/>
    <w:rsid w:val="00B66A9F"/>
    <w:rsid w:val="00C16231"/>
    <w:rsid w:val="00C53781"/>
    <w:rsid w:val="00CA6953"/>
    <w:rsid w:val="00ED0F39"/>
    <w:rsid w:val="00ED6C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B7BE"/>
  <w15:chartTrackingRefBased/>
  <w15:docId w15:val="{703F2940-2BA6-4FCE-8992-E43FE612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Tan Li</cp:lastModifiedBy>
  <cp:revision>7</cp:revision>
  <dcterms:created xsi:type="dcterms:W3CDTF">2019-04-23T08:54:00Z</dcterms:created>
  <dcterms:modified xsi:type="dcterms:W3CDTF">2019-04-24T01:06:00Z</dcterms:modified>
</cp:coreProperties>
</file>