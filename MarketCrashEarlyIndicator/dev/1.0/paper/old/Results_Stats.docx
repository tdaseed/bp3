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275148" w:rsidRDefault="00275148">
      <w:pPr>
        <w:rPr>
          <w:ins w:id="0" w:author="Tan Li" w:date="2019-04-23T16:54:00Z"/>
          <w:rFonts w:ascii="Times New Roman" w:hAnsi="Times New Roman" w:cs="Times New Roman"/>
          <w:sz w:val="24"/>
          <w:szCs w:val="24"/>
        </w:rPr>
      </w:pPr>
      <w:ins w:id="1" w:author="Tan Li" w:date="2019-04-23T16:54:00Z">
        <w:r>
          <w:rPr>
            <w:rFonts w:ascii="Times New Roman" w:hAnsi="Times New Roman" w:cs="Times New Roman"/>
            <w:sz w:val="24"/>
            <w:szCs w:val="24"/>
          </w:rPr>
          <w:t xml:space="preserve">We have performed analysis to </w:t>
        </w:r>
      </w:ins>
      <w:ins w:id="2" w:author="Tan Li" w:date="2019-04-23T16:55:00Z">
        <w:r>
          <w:rPr>
            <w:rFonts w:ascii="Times New Roman" w:hAnsi="Times New Roman" w:cs="Times New Roman"/>
            <w:sz w:val="24"/>
            <w:szCs w:val="24"/>
          </w:rPr>
          <w:t xml:space="preserve">obtain </w:t>
        </w:r>
      </w:ins>
      <w:ins w:id="3" w:author="Tan Li" w:date="2019-04-23T16:56:00Z">
        <w:r>
          <w:rPr>
            <w:rFonts w:ascii="Times New Roman" w:hAnsi="Times New Roman" w:cs="Times New Roman"/>
            <w:sz w:val="24"/>
            <w:szCs w:val="24"/>
          </w:rPr>
          <w:t>comprehensive</w:t>
        </w:r>
      </w:ins>
      <w:ins w:id="4" w:author="Tan Li" w:date="2019-04-23T16:55:00Z">
        <w:r>
          <w:rPr>
            <w:rFonts w:ascii="Times New Roman" w:hAnsi="Times New Roman" w:cs="Times New Roman"/>
            <w:sz w:val="24"/>
            <w:szCs w:val="24"/>
          </w:rPr>
          <w:t xml:space="preserve"> result statistics and model performance, as well as drill-in </w:t>
        </w:r>
      </w:ins>
      <w:ins w:id="5" w:author="Tan Li" w:date="2019-04-23T16:57:00Z">
        <w:r>
          <w:rPr>
            <w:rFonts w:ascii="Times New Roman" w:hAnsi="Times New Roman" w:cs="Times New Roman"/>
            <w:sz w:val="24"/>
            <w:szCs w:val="24"/>
          </w:rPr>
          <w:t xml:space="preserve">crisis-period-focused examination via </w:t>
        </w:r>
      </w:ins>
      <w:ins w:id="6" w:author="Tan Li" w:date="2019-04-23T16:58:00Z">
        <w:r>
          <w:rPr>
            <w:rFonts w:ascii="Times New Roman" w:hAnsi="Times New Roman" w:cs="Times New Roman"/>
            <w:sz w:val="24"/>
            <w:szCs w:val="24"/>
          </w:rPr>
          <w:t xml:space="preserve">the </w:t>
        </w:r>
      </w:ins>
      <w:ins w:id="7" w:author="Tan Li" w:date="2019-04-23T16:57:00Z">
        <w:r>
          <w:rPr>
            <w:rFonts w:ascii="Times New Roman" w:hAnsi="Times New Roman" w:cs="Times New Roman"/>
            <w:sz w:val="24"/>
            <w:szCs w:val="24"/>
          </w:rPr>
          <w:t>back testing exercise.</w:t>
        </w:r>
      </w:ins>
    </w:p>
    <w:p w:rsidR="00275148" w:rsidRDefault="00CA6953">
      <w:pPr>
        <w:rPr>
          <w:ins w:id="8" w:author="Tan Li" w:date="2019-04-23T16:58:00Z"/>
          <w:rFonts w:ascii="Times New Roman" w:hAnsi="Times New Roman" w:cs="Times New Roman"/>
          <w:sz w:val="24"/>
          <w:szCs w:val="24"/>
        </w:rPr>
      </w:pPr>
      <w:del w:id="9" w:author="Tan Li" w:date="2019-04-23T16:58:00Z">
        <w:r w:rsidDel="00275148">
          <w:rPr>
            <w:rFonts w:ascii="Times New Roman" w:hAnsi="Times New Roman" w:cs="Times New Roman"/>
            <w:sz w:val="24"/>
            <w:szCs w:val="24"/>
          </w:rPr>
          <w:delText>W</w:delText>
        </w:r>
      </w:del>
      <w:ins w:id="10" w:author="Tan Li" w:date="2019-04-23T16:58:00Z">
        <w:r w:rsidR="00275148">
          <w:rPr>
            <w:rFonts w:ascii="Times New Roman" w:hAnsi="Times New Roman" w:cs="Times New Roman"/>
            <w:sz w:val="24"/>
            <w:szCs w:val="24"/>
          </w:rPr>
          <w:t>w</w:t>
        </w:r>
      </w:ins>
      <w:r>
        <w:rPr>
          <w:rFonts w:ascii="Times New Roman" w:hAnsi="Times New Roman" w:cs="Times New Roman"/>
          <w:sz w:val="24"/>
          <w:szCs w:val="24"/>
        </w:rPr>
        <w:t>e</w:t>
      </w:r>
      <w:ins w:id="11" w:author="Tan Li" w:date="2019-04-23T17:36:00Z">
        <w:r w:rsidR="00AA3EB2">
          <w:rPr>
            <w:rFonts w:ascii="Times New Roman" w:hAnsi="Times New Roman" w:cs="Times New Roman"/>
            <w:sz w:val="24"/>
            <w:szCs w:val="24"/>
          </w:rPr>
          <w:t xml:space="preserve"> first</w:t>
        </w:r>
      </w:ins>
      <w:ins w:id="12" w:author="Tan Li" w:date="2019-04-23T16:58:00Z">
        <w:r w:rsidR="00275148">
          <w:rPr>
            <w:rFonts w:ascii="Times New Roman" w:hAnsi="Times New Roman" w:cs="Times New Roman"/>
            <w:sz w:val="24"/>
            <w:szCs w:val="24"/>
          </w:rPr>
          <w:t xml:space="preserve"> may focus on</w:t>
        </w:r>
      </w:ins>
      <w:r>
        <w:rPr>
          <w:rFonts w:ascii="Times New Roman" w:hAnsi="Times New Roman" w:cs="Times New Roman"/>
          <w:sz w:val="24"/>
          <w:szCs w:val="24"/>
        </w:rPr>
        <w:t xml:space="preserve"> </w:t>
      </w:r>
      <w:del w:id="13" w:author="Tan Li" w:date="2019-04-23T16:58:00Z">
        <w:r w:rsidDel="00275148">
          <w:rPr>
            <w:rFonts w:ascii="Times New Roman" w:hAnsi="Times New Roman" w:cs="Times New Roman"/>
            <w:sz w:val="24"/>
            <w:szCs w:val="24"/>
          </w:rPr>
          <w:delText xml:space="preserve">analyse </w:delText>
        </w:r>
      </w:del>
      <w:r>
        <w:rPr>
          <w:rFonts w:ascii="Times New Roman" w:hAnsi="Times New Roman" w:cs="Times New Roman"/>
          <w:sz w:val="24"/>
          <w:szCs w:val="24"/>
        </w:rPr>
        <w:t>the performance of our early warning indicator around the 2008 stock market crash and then around the 1998 one</w:t>
      </w:r>
      <w:ins w:id="14" w:author="Tan Li" w:date="2019-04-23T17:40:00Z">
        <w:r w:rsidR="00AA3EB2">
          <w:rPr>
            <w:rFonts w:ascii="Times New Roman" w:hAnsi="Times New Roman" w:cs="Times New Roman"/>
            <w:sz w:val="24"/>
            <w:szCs w:val="24"/>
          </w:rPr>
          <w:t xml:space="preserve"> as </w:t>
        </w:r>
      </w:ins>
      <w:ins w:id="15" w:author="Tan Li" w:date="2019-04-23T17:39:00Z">
        <w:r w:rsidR="00AA3EB2">
          <w:rPr>
            <w:rFonts w:ascii="Times New Roman" w:hAnsi="Times New Roman" w:cs="Times New Roman"/>
            <w:sz w:val="24"/>
            <w:szCs w:val="24"/>
          </w:rPr>
          <w:t>showcase</w:t>
        </w:r>
      </w:ins>
      <w:ins w:id="16" w:author="Tan Li" w:date="2019-04-23T17:40:00Z">
        <w:r w:rsidR="00AA3EB2">
          <w:rPr>
            <w:rFonts w:ascii="Times New Roman" w:hAnsi="Times New Roman" w:cs="Times New Roman"/>
            <w:sz w:val="24"/>
            <w:szCs w:val="24"/>
          </w:rPr>
          <w:t>s</w:t>
        </w:r>
      </w:ins>
      <w:del w:id="17" w:author="Tan Li" w:date="2019-04-23T17:37:00Z">
        <w:r w:rsidDel="00AA3EB2">
          <w:rPr>
            <w:rFonts w:ascii="Times New Roman" w:hAnsi="Times New Roman" w:cs="Times New Roman"/>
            <w:sz w:val="24"/>
            <w:szCs w:val="24"/>
          </w:rPr>
          <w:delText>.</w:delText>
        </w:r>
      </w:del>
      <w:ins w:id="18" w:author="Tan Li" w:date="2019-04-23T17:40:00Z">
        <w:r w:rsidR="00AA3EB2">
          <w:rPr>
            <w:rFonts w:ascii="Times New Roman" w:hAnsi="Times New Roman" w:cs="Times New Roman"/>
            <w:sz w:val="24"/>
            <w:szCs w:val="24"/>
          </w:rPr>
          <w:t xml:space="preserve"> We then step back to provide the </w:t>
        </w:r>
      </w:ins>
      <w:ins w:id="19" w:author="Tan Li" w:date="2019-04-23T17:41:00Z">
        <w:r w:rsidR="00AA3EB2">
          <w:rPr>
            <w:rFonts w:ascii="Times New Roman" w:hAnsi="Times New Roman" w:cs="Times New Roman"/>
            <w:sz w:val="24"/>
            <w:szCs w:val="24"/>
          </w:rPr>
          <w:t xml:space="preserve">overall </w:t>
        </w:r>
      </w:ins>
      <w:ins w:id="20" w:author="Tan Li" w:date="2019-04-23T17:40:00Z">
        <w:r w:rsidR="00AA3EB2">
          <w:rPr>
            <w:rFonts w:ascii="Times New Roman" w:hAnsi="Times New Roman" w:cs="Times New Roman"/>
            <w:sz w:val="24"/>
            <w:szCs w:val="24"/>
          </w:rPr>
          <w:t>statistical summary of the model performances and comparison studies between models with TDA feature bolted on and without.</w:t>
        </w:r>
      </w:ins>
      <w:del w:id="21" w:author="Tan Li" w:date="2019-04-23T17:37:00Z">
        <w:r w:rsidDel="00AA3EB2">
          <w:rPr>
            <w:rFonts w:ascii="Times New Roman" w:hAnsi="Times New Roman" w:cs="Times New Roman"/>
            <w:sz w:val="24"/>
            <w:szCs w:val="24"/>
          </w:rPr>
          <w:delText xml:space="preserve"> </w:delText>
        </w:r>
      </w:del>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ins w:id="22" w:author="Devraj Basu" w:date="2019-04-23T13:16:00Z"/>
          <w:rFonts w:ascii="Times New Roman" w:hAnsi="Times New Roman" w:cs="Times New Roman"/>
          <w:sz w:val="24"/>
          <w:szCs w:val="24"/>
        </w:rPr>
      </w:pPr>
      <w:r>
        <w:rPr>
          <w:rFonts w:ascii="Times New Roman" w:hAnsi="Times New Roman" w:cs="Times New Roman"/>
          <w:sz w:val="24"/>
          <w:szCs w:val="24"/>
        </w:rPr>
        <w:t>We next analyse the 1998 situation when the S&amp;P declined around 18% from mid-July to early September, another case of a short, sharp decline</w:t>
      </w:r>
      <w:ins w:id="23" w:author="Tan Li" w:date="2019-04-23T17:43:00Z">
        <w:r w:rsidR="007309BC">
          <w:rPr>
            <w:rFonts w:ascii="Times New Roman" w:hAnsi="Times New Roman" w:cs="Times New Roman"/>
            <w:sz w:val="24"/>
            <w:szCs w:val="24"/>
          </w:rPr>
          <w:t xml:space="preserve"> followed the debt crisis in Russia early of the year</w:t>
        </w:r>
      </w:ins>
      <w:r>
        <w:rPr>
          <w:rFonts w:ascii="Times New Roman" w:hAnsi="Times New Roman" w:cs="Times New Roman"/>
          <w:sz w:val="24"/>
          <w:szCs w:val="24"/>
        </w:rPr>
        <w:t xml:space="preserv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w:t>
      </w:r>
      <w:r w:rsidR="00814670">
        <w:rPr>
          <w:rFonts w:ascii="Times New Roman" w:hAnsi="Times New Roman" w:cs="Times New Roman"/>
          <w:sz w:val="24"/>
          <w:szCs w:val="24"/>
        </w:rPr>
        <w:lastRenderedPageBreak/>
        <w:t xml:space="preserve">indicator in July could certainly </w:t>
      </w:r>
      <w:r w:rsidR="005D5D59">
        <w:rPr>
          <w:rFonts w:ascii="Times New Roman" w:hAnsi="Times New Roman" w:cs="Times New Roman"/>
          <w:sz w:val="24"/>
          <w:szCs w:val="24"/>
        </w:rPr>
        <w:t>be regarded as a false negative. Thus for this particular financial crisis, it is clear that the non TDA based indicator is unable to detect the crash while the TDA based indicator does a much better job.</w:t>
      </w:r>
    </w:p>
    <w:p w:rsidR="00B34970" w:rsidRDefault="00B34970">
      <w:pPr>
        <w:rPr>
          <w:ins w:id="24" w:author="Tan Li" w:date="2019-04-23T17:44:00Z"/>
          <w:rFonts w:ascii="Times New Roman" w:hAnsi="Times New Roman" w:cs="Times New Roman"/>
          <w:sz w:val="24"/>
          <w:szCs w:val="24"/>
        </w:rPr>
      </w:pPr>
      <w:ins w:id="25" w:author="Devraj Basu" w:date="2019-04-23T13:16:00Z">
        <w:r>
          <w:rPr>
            <w:rFonts w:ascii="Times New Roman" w:hAnsi="Times New Roman" w:cs="Times New Roman"/>
            <w:sz w:val="24"/>
            <w:szCs w:val="24"/>
          </w:rPr>
          <w:t>We next analyse the behaviour of both indicators for two other indices, namel</w:t>
        </w:r>
      </w:ins>
      <w:ins w:id="26" w:author="Devraj Basu" w:date="2019-04-23T13:17:00Z">
        <w:r>
          <w:rPr>
            <w:rFonts w:ascii="Times New Roman" w:hAnsi="Times New Roman" w:cs="Times New Roman"/>
            <w:sz w:val="24"/>
            <w:szCs w:val="24"/>
          </w:rPr>
          <w:t xml:space="preserve">y the FTSE 100, the major UK index and the Hang Seng, the main Hong Kong index, both over the 2008 crisis period. </w:t>
        </w:r>
      </w:ins>
      <w:ins w:id="27" w:author="Devraj Basu" w:date="2019-04-23T13:19:00Z">
        <w:r>
          <w:rPr>
            <w:rFonts w:ascii="Times New Roman" w:hAnsi="Times New Roman" w:cs="Times New Roman"/>
            <w:sz w:val="24"/>
            <w:szCs w:val="24"/>
          </w:rPr>
          <w:t>The sharpest period of decline for the FTSE was in the first week of Octo</w:t>
        </w:r>
      </w:ins>
      <w:ins w:id="28" w:author="Devraj Basu" w:date="2019-04-23T13:20:00Z">
        <w:r>
          <w:rPr>
            <w:rFonts w:ascii="Times New Roman" w:hAnsi="Times New Roman" w:cs="Times New Roman"/>
            <w:sz w:val="24"/>
            <w:szCs w:val="24"/>
          </w:rPr>
          <w:t xml:space="preserve">ber and as we see from Figure 2 the TDA based indicator peaks at exactly this point </w:t>
        </w:r>
      </w:ins>
      <w:ins w:id="29" w:author="Devraj Basu" w:date="2019-04-23T13:22:00Z">
        <w:r>
          <w:rPr>
            <w:rFonts w:ascii="Times New Roman" w:hAnsi="Times New Roman" w:cs="Times New Roman"/>
            <w:sz w:val="24"/>
            <w:szCs w:val="24"/>
          </w:rPr>
          <w:t xml:space="preserve">and then peaks again at the end of October which was the beginning of a less sharp decline. The non TDA based indicator’s </w:t>
        </w:r>
      </w:ins>
      <w:ins w:id="30" w:author="Devraj Basu" w:date="2019-04-23T13:21:00Z">
        <w:r>
          <w:rPr>
            <w:rFonts w:ascii="Times New Roman" w:hAnsi="Times New Roman" w:cs="Times New Roman"/>
            <w:sz w:val="24"/>
            <w:szCs w:val="24"/>
          </w:rPr>
          <w:t xml:space="preserve">peak </w:t>
        </w:r>
      </w:ins>
      <w:ins w:id="31" w:author="Devraj Basu" w:date="2019-04-23T13:26:00Z">
        <w:r w:rsidR="0050776B">
          <w:rPr>
            <w:rFonts w:ascii="Times New Roman" w:hAnsi="Times New Roman" w:cs="Times New Roman"/>
            <w:sz w:val="24"/>
            <w:szCs w:val="24"/>
          </w:rPr>
          <w:t xml:space="preserve">of around 0.7 </w:t>
        </w:r>
      </w:ins>
      <w:ins w:id="32" w:author="Devraj Basu" w:date="2019-04-23T13:21:00Z">
        <w:r>
          <w:rPr>
            <w:rFonts w:ascii="Times New Roman" w:hAnsi="Times New Roman" w:cs="Times New Roman"/>
            <w:sz w:val="24"/>
            <w:szCs w:val="24"/>
          </w:rPr>
          <w:t xml:space="preserve">is </w:t>
        </w:r>
      </w:ins>
      <w:ins w:id="33" w:author="Devraj Basu" w:date="2019-04-23T13:24:00Z">
        <w:r>
          <w:rPr>
            <w:rFonts w:ascii="Times New Roman" w:hAnsi="Times New Roman" w:cs="Times New Roman"/>
            <w:sz w:val="24"/>
            <w:szCs w:val="24"/>
          </w:rPr>
          <w:t xml:space="preserve">during the third and fourth weeks of October near the bottom of the sharp decline. </w:t>
        </w:r>
      </w:ins>
      <w:ins w:id="34" w:author="Devraj Basu" w:date="2019-04-23T13:25:00Z">
        <w:r>
          <w:rPr>
            <w:rFonts w:ascii="Times New Roman" w:hAnsi="Times New Roman" w:cs="Times New Roman"/>
            <w:sz w:val="24"/>
            <w:szCs w:val="24"/>
          </w:rPr>
          <w:t xml:space="preserve">The pattern is similar </w:t>
        </w:r>
      </w:ins>
      <w:ins w:id="35" w:author="Devraj Basu" w:date="2019-04-23T13:24:00Z">
        <w:r>
          <w:rPr>
            <w:rFonts w:ascii="Times New Roman" w:hAnsi="Times New Roman" w:cs="Times New Roman"/>
            <w:sz w:val="24"/>
            <w:szCs w:val="24"/>
          </w:rPr>
          <w:t>for the Hang Seng index</w:t>
        </w:r>
      </w:ins>
      <w:ins w:id="36" w:author="Devraj Basu" w:date="2019-04-23T13:25:00Z">
        <w:r>
          <w:rPr>
            <w:rFonts w:ascii="Times New Roman" w:hAnsi="Times New Roman" w:cs="Times New Roman"/>
            <w:sz w:val="24"/>
            <w:szCs w:val="24"/>
          </w:rPr>
          <w:t xml:space="preserve"> where the major decline begins around the middle of September. The TDA based in</w:t>
        </w:r>
      </w:ins>
      <w:ins w:id="37" w:author="Devraj Basu" w:date="2019-04-23T13:26:00Z">
        <w:r>
          <w:rPr>
            <w:rFonts w:ascii="Times New Roman" w:hAnsi="Times New Roman" w:cs="Times New Roman"/>
            <w:sz w:val="24"/>
            <w:szCs w:val="24"/>
          </w:rPr>
          <w:t>dicator jumps around this point, which is in fact the peak</w:t>
        </w:r>
        <w:r w:rsidR="0050776B">
          <w:rPr>
            <w:rFonts w:ascii="Times New Roman" w:hAnsi="Times New Roman" w:cs="Times New Roman"/>
            <w:sz w:val="24"/>
            <w:szCs w:val="24"/>
          </w:rPr>
          <w:t xml:space="preserve"> of 0.</w:t>
        </w:r>
      </w:ins>
      <w:ins w:id="38" w:author="Devraj Basu" w:date="2019-04-23T13:27:00Z">
        <w:r w:rsidR="0050776B">
          <w:rPr>
            <w:rFonts w:ascii="Times New Roman" w:hAnsi="Times New Roman" w:cs="Times New Roman"/>
            <w:sz w:val="24"/>
            <w:szCs w:val="24"/>
          </w:rPr>
          <w:t>8</w:t>
        </w:r>
      </w:ins>
      <w:ins w:id="39" w:author="Devraj Basu" w:date="2019-04-23T13:26:00Z">
        <w:r>
          <w:rPr>
            <w:rFonts w:ascii="Times New Roman" w:hAnsi="Times New Roman" w:cs="Times New Roman"/>
            <w:sz w:val="24"/>
            <w:szCs w:val="24"/>
          </w:rPr>
          <w:t xml:space="preserve">, </w:t>
        </w:r>
      </w:ins>
      <w:ins w:id="40" w:author="Devraj Basu" w:date="2019-04-23T13:27:00Z">
        <w:r w:rsidR="0050776B">
          <w:rPr>
            <w:rFonts w:ascii="Times New Roman" w:hAnsi="Times New Roman" w:cs="Times New Roman"/>
            <w:sz w:val="24"/>
            <w:szCs w:val="24"/>
          </w:rPr>
          <w:t xml:space="preserve">and jumps sharply again in </w:t>
        </w:r>
      </w:ins>
      <w:ins w:id="41" w:author="Devraj Basu" w:date="2019-04-23T13:28:00Z">
        <w:r w:rsidR="0050776B">
          <w:rPr>
            <w:rFonts w:ascii="Times New Roman" w:hAnsi="Times New Roman" w:cs="Times New Roman"/>
            <w:sz w:val="24"/>
            <w:szCs w:val="24"/>
          </w:rPr>
          <w:t>mid-October</w:t>
        </w:r>
      </w:ins>
      <w:ins w:id="42" w:author="Devraj Basu" w:date="2019-04-23T13:27:00Z">
        <w:r w:rsidR="0050776B">
          <w:rPr>
            <w:rFonts w:ascii="Times New Roman" w:hAnsi="Times New Roman" w:cs="Times New Roman"/>
            <w:sz w:val="24"/>
            <w:szCs w:val="24"/>
          </w:rPr>
          <w:t xml:space="preserve"> which is the beginning of a </w:t>
        </w:r>
      </w:ins>
      <w:ins w:id="43" w:author="Devraj Basu" w:date="2019-04-23T13:28:00Z">
        <w:r w:rsidR="0050776B">
          <w:rPr>
            <w:rFonts w:ascii="Times New Roman" w:hAnsi="Times New Roman" w:cs="Times New Roman"/>
            <w:sz w:val="24"/>
            <w:szCs w:val="24"/>
          </w:rPr>
          <w:t xml:space="preserve">shallower decline. There is a third jump at the end of October which </w:t>
        </w:r>
      </w:ins>
      <w:ins w:id="44" w:author="Devraj Basu" w:date="2019-04-23T13:29:00Z">
        <w:r w:rsidR="0050776B">
          <w:rPr>
            <w:rFonts w:ascii="Times New Roman" w:hAnsi="Times New Roman" w:cs="Times New Roman"/>
            <w:sz w:val="24"/>
            <w:szCs w:val="24"/>
          </w:rPr>
          <w:t xml:space="preserve">is a week before another </w:t>
        </w:r>
      </w:ins>
      <w:ins w:id="45" w:author="Devraj Basu" w:date="2019-04-23T13:32:00Z">
        <w:r w:rsidR="00D6605F">
          <w:rPr>
            <w:rFonts w:ascii="Times New Roman" w:hAnsi="Times New Roman" w:cs="Times New Roman"/>
            <w:sz w:val="24"/>
            <w:szCs w:val="24"/>
          </w:rPr>
          <w:t>10% decline in November</w:t>
        </w:r>
      </w:ins>
      <w:ins w:id="46" w:author="Devraj Basu" w:date="2019-04-23T14:15:00Z">
        <w:r w:rsidR="00D6605F">
          <w:rPr>
            <w:rFonts w:ascii="Times New Roman" w:hAnsi="Times New Roman" w:cs="Times New Roman"/>
            <w:sz w:val="24"/>
            <w:szCs w:val="24"/>
          </w:rPr>
          <w:t>, and there are two potential false positives at the end of November. In contrast the non TDA based indicator’s peak is much lower at ar</w:t>
        </w:r>
      </w:ins>
      <w:ins w:id="47" w:author="Devraj Basu" w:date="2019-04-23T14:16:00Z">
        <w:r w:rsidR="00D6605F">
          <w:rPr>
            <w:rFonts w:ascii="Times New Roman" w:hAnsi="Times New Roman" w:cs="Times New Roman"/>
            <w:sz w:val="24"/>
            <w:szCs w:val="24"/>
          </w:rPr>
          <w:t xml:space="preserve">ound 0.6 and is at the end of the first major decline in </w:t>
        </w:r>
      </w:ins>
      <w:ins w:id="48" w:author="Devraj Basu" w:date="2019-04-23T14:17:00Z">
        <w:r w:rsidR="00D6605F">
          <w:rPr>
            <w:rFonts w:ascii="Times New Roman" w:hAnsi="Times New Roman" w:cs="Times New Roman"/>
            <w:sz w:val="24"/>
            <w:szCs w:val="24"/>
          </w:rPr>
          <w:t>the second week of October and before the second shallowe</w:t>
        </w:r>
      </w:ins>
      <w:ins w:id="49" w:author="Devraj Basu" w:date="2019-04-23T14:18:00Z">
        <w:r w:rsidR="00D6605F">
          <w:rPr>
            <w:rFonts w:ascii="Times New Roman" w:hAnsi="Times New Roman" w:cs="Times New Roman"/>
            <w:sz w:val="24"/>
            <w:szCs w:val="24"/>
          </w:rPr>
          <w:t>r decline.</w:t>
        </w:r>
      </w:ins>
      <w:ins w:id="50" w:author="Devraj Basu" w:date="2019-04-23T13:29:00Z">
        <w:r w:rsidR="0050776B">
          <w:rPr>
            <w:rFonts w:ascii="Times New Roman" w:hAnsi="Times New Roman" w:cs="Times New Roman"/>
            <w:sz w:val="24"/>
            <w:szCs w:val="24"/>
          </w:rPr>
          <w:t xml:space="preserve"> </w:t>
        </w:r>
      </w:ins>
      <w:ins w:id="51" w:author="Devraj Basu" w:date="2019-04-23T14:18:00Z">
        <w:r w:rsidR="00EF3914">
          <w:rPr>
            <w:rFonts w:ascii="Times New Roman" w:hAnsi="Times New Roman" w:cs="Times New Roman"/>
            <w:sz w:val="24"/>
            <w:szCs w:val="24"/>
          </w:rPr>
          <w:t xml:space="preserve">There is </w:t>
        </w:r>
      </w:ins>
      <w:ins w:id="52" w:author="Devraj Basu" w:date="2019-04-23T14:19:00Z">
        <w:r w:rsidR="00EF3914">
          <w:rPr>
            <w:rFonts w:ascii="Times New Roman" w:hAnsi="Times New Roman" w:cs="Times New Roman"/>
            <w:sz w:val="24"/>
            <w:szCs w:val="24"/>
          </w:rPr>
          <w:t>a thus a consistent pattern of both performance of the TDA based indicator in signalling a decline as well in the difference</w:t>
        </w:r>
      </w:ins>
      <w:ins w:id="53" w:author="Devraj Basu" w:date="2019-04-23T14:20:00Z">
        <w:r w:rsidR="00EF3914">
          <w:rPr>
            <w:rFonts w:ascii="Times New Roman" w:hAnsi="Times New Roman" w:cs="Times New Roman"/>
            <w:sz w:val="24"/>
            <w:szCs w:val="24"/>
          </w:rPr>
          <w:t>s between the performance of the TDA and non TDA based indicators.</w:t>
        </w:r>
      </w:ins>
    </w:p>
    <w:p w:rsidR="007309BC" w:rsidRDefault="007309BC">
      <w:pPr>
        <w:rPr>
          <w:rFonts w:ascii="Times New Roman" w:hAnsi="Times New Roman" w:cs="Times New Roman"/>
          <w:sz w:val="24"/>
          <w:szCs w:val="24"/>
        </w:rPr>
      </w:pPr>
      <w:ins w:id="54" w:author="Tan Li" w:date="2019-04-23T17:44:00Z">
        <w:r>
          <w:rPr>
            <w:rFonts w:ascii="Times New Roman" w:hAnsi="Times New Roman" w:cs="Times New Roman"/>
            <w:sz w:val="24"/>
            <w:szCs w:val="24"/>
          </w:rPr>
          <w:t xml:space="preserve">[more paragraphs </w:t>
        </w:r>
      </w:ins>
      <w:ins w:id="55" w:author="Tan Li" w:date="2019-04-23T17:45:00Z">
        <w:r>
          <w:rPr>
            <w:rFonts w:ascii="Times New Roman" w:hAnsi="Times New Roman" w:cs="Times New Roman"/>
            <w:sz w:val="24"/>
            <w:szCs w:val="24"/>
          </w:rPr>
          <w:t xml:space="preserve">for HSI and FTSE </w:t>
        </w:r>
      </w:ins>
      <w:ins w:id="56" w:author="Tan Li" w:date="2019-04-23T17:44:00Z">
        <w:r>
          <w:rPr>
            <w:rFonts w:ascii="Times New Roman" w:hAnsi="Times New Roman" w:cs="Times New Roman"/>
            <w:sz w:val="24"/>
            <w:szCs w:val="24"/>
          </w:rPr>
          <w:t xml:space="preserve">here preceding the </w:t>
        </w:r>
      </w:ins>
      <w:ins w:id="57" w:author="Tan Li" w:date="2019-04-23T17:45:00Z">
        <w:r>
          <w:rPr>
            <w:rFonts w:ascii="Times New Roman" w:hAnsi="Times New Roman" w:cs="Times New Roman"/>
            <w:sz w:val="24"/>
            <w:szCs w:val="24"/>
          </w:rPr>
          <w:t>charts?]</w:t>
        </w:r>
      </w:ins>
    </w:p>
    <w:p w:rsidR="009D2C7B" w:rsidRDefault="0024006E">
      <w:pPr>
        <w:rPr>
          <w:rFonts w:ascii="Times New Roman" w:hAnsi="Times New Roman" w:cs="Times New Roman"/>
          <w:sz w:val="24"/>
          <w:szCs w:val="24"/>
        </w:rPr>
      </w:pPr>
      <w:r>
        <w:rPr>
          <w:rFonts w:ascii="Times New Roman" w:hAnsi="Times New Roman" w:cs="Times New Roman"/>
          <w:sz w:val="24"/>
          <w:szCs w:val="24"/>
        </w:rPr>
        <w:t>Hang Seng Index (with Feature Importance Analysis)</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B392F31">
            <wp:extent cx="5983160" cy="212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204" cy="2129528"/>
                    </a:xfrm>
                    <a:prstGeom prst="rect">
                      <a:avLst/>
                    </a:prstGeom>
                    <a:noFill/>
                  </pic:spPr>
                </pic:pic>
              </a:graphicData>
            </a:graphic>
          </wp:inline>
        </w:drawing>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5AE9C02">
            <wp:extent cx="5997590" cy="212718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949" cy="2140077"/>
                    </a:xfrm>
                    <a:prstGeom prst="rect">
                      <a:avLst/>
                    </a:prstGeom>
                    <a:noFill/>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F62401" wp14:editId="17D02178">
            <wp:extent cx="5727700" cy="2679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5B482" wp14:editId="5F0AA189">
            <wp:extent cx="5721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sz w:val="24"/>
          <w:szCs w:val="24"/>
        </w:rPr>
        <w:t>FTSE 100</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135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135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FD13B0" w:rsidRDefault="00FD13B0">
      <w:pPr>
        <w:rPr>
          <w:ins w:id="58" w:author="Tan Li" w:date="2019-04-24T09:09:00Z"/>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8DA56" wp14:editId="217CD947">
            <wp:extent cx="5727700" cy="2679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921C89" w:rsidRDefault="00FD13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CBB85" wp14:editId="6722D174">
            <wp:extent cx="5721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9D2C7B" w:rsidRDefault="001E6936">
      <w:pPr>
        <w:rPr>
          <w:rFonts w:ascii="Times New Roman" w:hAnsi="Times New Roman" w:cs="Times New Roman"/>
          <w:sz w:val="24"/>
          <w:szCs w:val="24"/>
        </w:rPr>
      </w:pPr>
      <w:r>
        <w:rPr>
          <w:rFonts w:ascii="Times New Roman" w:hAnsi="Times New Roman" w:cs="Times New Roman"/>
          <w:sz w:val="24"/>
          <w:szCs w:val="24"/>
        </w:rPr>
        <w:t>The nature of the TDA based indicator is quite different from the non TDA based indicator as can be seen from the features and feature weighting. The TDA based indicator has the potential to unlock</w:t>
      </w:r>
      <w:r w:rsidR="00FD13B0">
        <w:rPr>
          <w:rFonts w:ascii="Times New Roman" w:hAnsi="Times New Roman" w:cs="Times New Roman"/>
          <w:sz w:val="24"/>
          <w:szCs w:val="24"/>
        </w:rPr>
        <w:t xml:space="preserve"> </w:t>
      </w:r>
      <w:ins w:id="59" w:author="Tan Li" w:date="2019-04-24T09:11:00Z">
        <w:r w:rsidR="00FD13B0">
          <w:rPr>
            <w:rFonts w:ascii="Times New Roman" w:hAnsi="Times New Roman" w:cs="Times New Roman"/>
            <w:sz w:val="24"/>
            <w:szCs w:val="24"/>
          </w:rPr>
          <w:t>and better coordinate</w:t>
        </w:r>
      </w:ins>
      <w:r>
        <w:rPr>
          <w:rFonts w:ascii="Times New Roman" w:hAnsi="Times New Roman" w:cs="Times New Roman"/>
          <w:sz w:val="24"/>
          <w:szCs w:val="24"/>
        </w:rPr>
        <w:t xml:space="preserve"> extra features based on TDA and so has access to a larger set of features. The feature weightings during September to November 2008 for both indicators are shown in Figure </w:t>
      </w:r>
      <w:del w:id="60" w:author="Devraj Basu" w:date="2019-04-23T13:20:00Z">
        <w:r w:rsidDel="00B34970">
          <w:rPr>
            <w:rFonts w:ascii="Times New Roman" w:hAnsi="Times New Roman" w:cs="Times New Roman"/>
            <w:sz w:val="24"/>
            <w:szCs w:val="24"/>
          </w:rPr>
          <w:delText xml:space="preserve">2 </w:delText>
        </w:r>
      </w:del>
      <w:ins w:id="61" w:author="Devraj Basu" w:date="2019-04-23T13:20:00Z">
        <w:r w:rsidR="00B34970">
          <w:rPr>
            <w:rFonts w:ascii="Times New Roman" w:hAnsi="Times New Roman" w:cs="Times New Roman"/>
            <w:sz w:val="24"/>
            <w:szCs w:val="24"/>
          </w:rPr>
          <w:t xml:space="preserve">3 </w:t>
        </w:r>
      </w:ins>
      <w:r>
        <w:rPr>
          <w:rFonts w:ascii="Times New Roman" w:hAnsi="Times New Roman" w:cs="Times New Roman"/>
          <w:sz w:val="24"/>
          <w:szCs w:val="24"/>
        </w:rPr>
        <w:t xml:space="preserve">and for the non TDA based indicator we see the </w:t>
      </w:r>
      <w:r>
        <w:rPr>
          <w:rFonts w:ascii="Times New Roman" w:hAnsi="Times New Roman" w:cs="Times New Roman"/>
          <w:sz w:val="24"/>
          <w:szCs w:val="24"/>
        </w:rPr>
        <w:lastRenderedPageBreak/>
        <w:t>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w:t>
      </w:r>
      <w:ins w:id="62" w:author="Tan Li" w:date="2019-04-23T17:05:00Z">
        <w:r w:rsidR="00320271">
          <w:rPr>
            <w:rFonts w:ascii="Times New Roman" w:hAnsi="Times New Roman" w:cs="Times New Roman"/>
            <w:sz w:val="24"/>
            <w:szCs w:val="24"/>
          </w:rPr>
          <w:t xml:space="preserve"> </w:t>
        </w:r>
      </w:ins>
      <w:ins w:id="63" w:author="Tan Li" w:date="2019-04-23T17:06:00Z">
        <w:r w:rsidR="00187900">
          <w:rPr>
            <w:rFonts w:ascii="Times New Roman" w:hAnsi="Times New Roman" w:cs="Times New Roman"/>
            <w:sz w:val="24"/>
            <w:szCs w:val="24"/>
          </w:rPr>
          <w:t xml:space="preserve">on </w:t>
        </w:r>
      </w:ins>
      <w:ins w:id="64" w:author="Tan Li" w:date="2019-04-23T17:05:00Z">
        <w:r w:rsidR="00320271">
          <w:rPr>
            <w:rFonts w:ascii="Times New Roman" w:hAnsi="Times New Roman" w:cs="Times New Roman"/>
            <w:sz w:val="24"/>
            <w:szCs w:val="24"/>
          </w:rPr>
          <w:t>training</w:t>
        </w:r>
      </w:ins>
      <w:ins w:id="65" w:author="Tan Li" w:date="2019-04-23T17:06:00Z">
        <w:r w:rsidR="00187900">
          <w:rPr>
            <w:rFonts w:ascii="Times New Roman" w:hAnsi="Times New Roman" w:cs="Times New Roman"/>
            <w:sz w:val="24"/>
            <w:szCs w:val="24"/>
          </w:rPr>
          <w:t xml:space="preserve"> in sample data</w:t>
        </w:r>
      </w:ins>
      <w:r w:rsidR="00A85EAC">
        <w:rPr>
          <w:rFonts w:ascii="Times New Roman" w:hAnsi="Times New Roman" w:cs="Times New Roman"/>
          <w:sz w:val="24"/>
          <w:szCs w:val="24"/>
        </w:rPr>
        <w:t xml:space="preserv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w:t>
      </w:r>
      <w:del w:id="66" w:author="Tan Li" w:date="2019-04-23T17:07:00Z">
        <w:r w:rsidR="0008362A" w:rsidDel="00187900">
          <w:rPr>
            <w:rFonts w:ascii="Times New Roman" w:hAnsi="Times New Roman" w:cs="Times New Roman"/>
            <w:sz w:val="24"/>
            <w:szCs w:val="24"/>
          </w:rPr>
          <w:delText xml:space="preserve">seem to seem to </w:delText>
        </w:r>
      </w:del>
      <w:r w:rsidR="0008362A">
        <w:rPr>
          <w:rFonts w:ascii="Times New Roman" w:hAnsi="Times New Roman" w:cs="Times New Roman"/>
          <w:sz w:val="24"/>
          <w:szCs w:val="24"/>
        </w:rPr>
        <w:t xml:space="preserve">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w:t>
      </w:r>
      <w:del w:id="67" w:author="Tan Li" w:date="2019-04-23T17:08:00Z">
        <w:r w:rsidR="0008362A" w:rsidDel="00187900">
          <w:rPr>
            <w:rFonts w:ascii="Times New Roman" w:hAnsi="Times New Roman" w:cs="Times New Roman"/>
            <w:sz w:val="24"/>
            <w:szCs w:val="24"/>
          </w:rPr>
          <w:delText xml:space="preserve">seems to </w:delText>
        </w:r>
      </w:del>
      <w:ins w:id="68" w:author="Tan Li" w:date="2019-04-23T17:08:00Z">
        <w:r w:rsidR="00187900">
          <w:rPr>
            <w:rFonts w:ascii="Times New Roman" w:hAnsi="Times New Roman" w:cs="Times New Roman"/>
            <w:sz w:val="24"/>
            <w:szCs w:val="24"/>
          </w:rPr>
          <w:t>allows the model training to pick up</w:t>
        </w:r>
      </w:ins>
      <w:del w:id="69" w:author="Tan Li" w:date="2019-04-23T17:08:00Z">
        <w:r w:rsidR="0008362A" w:rsidDel="00187900">
          <w:rPr>
            <w:rFonts w:ascii="Times New Roman" w:hAnsi="Times New Roman" w:cs="Times New Roman"/>
            <w:sz w:val="24"/>
            <w:szCs w:val="24"/>
          </w:rPr>
          <w:delText>detect</w:delText>
        </w:r>
      </w:del>
      <w:r w:rsidR="001A1AE5">
        <w:rPr>
          <w:rFonts w:ascii="Times New Roman" w:hAnsi="Times New Roman" w:cs="Times New Roman"/>
          <w:sz w:val="24"/>
          <w:szCs w:val="24"/>
        </w:rPr>
        <w:t xml:space="preserve"> weaker signals that could contribute to its improved performance relative to the non TDA indicator. Thus incorporating TDA into the machine learning based framework seems to “unlock” a much wider variety of signals </w:t>
      </w:r>
      <w:del w:id="70" w:author="Tan Li" w:date="2019-04-23T17:11:00Z">
        <w:r w:rsidR="001A1AE5" w:rsidDel="00187900">
          <w:rPr>
            <w:rFonts w:ascii="Times New Roman" w:hAnsi="Times New Roman" w:cs="Times New Roman"/>
            <w:sz w:val="24"/>
            <w:szCs w:val="24"/>
          </w:rPr>
          <w:delText xml:space="preserve">which </w:delText>
        </w:r>
      </w:del>
      <w:ins w:id="71" w:author="Tan Li" w:date="2019-04-23T17:11:00Z">
        <w:r w:rsidR="00187900">
          <w:rPr>
            <w:rFonts w:ascii="Times New Roman" w:hAnsi="Times New Roman" w:cs="Times New Roman"/>
            <w:sz w:val="24"/>
            <w:szCs w:val="24"/>
          </w:rPr>
          <w:t xml:space="preserve">and therefore </w:t>
        </w:r>
      </w:ins>
      <w:del w:id="72" w:author="Tan Li" w:date="2019-04-23T17:08:00Z">
        <w:r w:rsidR="001A1AE5" w:rsidDel="00187900">
          <w:rPr>
            <w:rFonts w:ascii="Times New Roman" w:hAnsi="Times New Roman" w:cs="Times New Roman"/>
            <w:sz w:val="24"/>
            <w:szCs w:val="24"/>
          </w:rPr>
          <w:delText xml:space="preserve">seems to </w:delText>
        </w:r>
      </w:del>
      <w:r w:rsidR="001A1AE5">
        <w:rPr>
          <w:rFonts w:ascii="Times New Roman" w:hAnsi="Times New Roman" w:cs="Times New Roman"/>
          <w:sz w:val="24"/>
          <w:szCs w:val="24"/>
        </w:rPr>
        <w:t xml:space="preserve">avoid some of the overfitting problems that the non TDA based indicator appears to have. </w:t>
      </w:r>
      <w:r w:rsidR="00794B32">
        <w:rPr>
          <w:rFonts w:ascii="Times New Roman" w:hAnsi="Times New Roman" w:cs="Times New Roman"/>
          <w:sz w:val="24"/>
          <w:szCs w:val="24"/>
        </w:rPr>
        <w:t>During the 1998 market decline the overall pattern is very similar. For the non TDA based indicator three features</w:t>
      </w:r>
      <w:ins w:id="73"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namely crude oil volatility and the lagged weekly return on the S&amp;P as well as gold</w:t>
      </w:r>
      <w:ins w:id="74"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r w:rsidR="00A779E1">
        <w:rPr>
          <w:rFonts w:ascii="Times New Roman" w:hAnsi="Times New Roman" w:cs="Times New Roman"/>
          <w:sz w:val="24"/>
          <w:szCs w:val="24"/>
        </w:rPr>
        <w:t xml:space="preserve">Thus while both indicators give high weighting to short and medium term momentum type indicators the TDA indicator also weights other potentially weaker signals which seem to help with crash prediction. </w:t>
      </w:r>
    </w:p>
    <w:p w:rsidR="008222B1" w:rsidRPr="00CA6953" w:rsidRDefault="008222B1">
      <w:pPr>
        <w:rPr>
          <w:rFonts w:ascii="Times New Roman" w:hAnsi="Times New Roman" w:cs="Times New Roman"/>
          <w:sz w:val="24"/>
          <w:szCs w:val="24"/>
        </w:rPr>
      </w:pPr>
      <w:ins w:id="75" w:author="Tan Li" w:date="2019-04-23T17:35:00Z">
        <w:r>
          <w:rPr>
            <w:rFonts w:ascii="Times New Roman" w:hAnsi="Times New Roman" w:cs="Times New Roman"/>
            <w:sz w:val="24"/>
            <w:szCs w:val="24"/>
          </w:rPr>
          <w:t>[more paragraph</w:t>
        </w:r>
      </w:ins>
      <w:ins w:id="76" w:author="Tan Li" w:date="2019-04-23T17:36:00Z">
        <w:r>
          <w:rPr>
            <w:rFonts w:ascii="Times New Roman" w:hAnsi="Times New Roman" w:cs="Times New Roman"/>
            <w:sz w:val="24"/>
            <w:szCs w:val="24"/>
          </w:rPr>
          <w:t>s for in-depth crisis-period-focused presentation</w:t>
        </w:r>
      </w:ins>
      <w:ins w:id="77" w:author="Tan Li" w:date="2019-04-23T17:35:00Z">
        <w:r>
          <w:rPr>
            <w:rFonts w:ascii="Times New Roman" w:hAnsi="Times New Roman" w:cs="Times New Roman"/>
            <w:sz w:val="24"/>
            <w:szCs w:val="24"/>
          </w:rPr>
          <w:t>…]</w:t>
        </w:r>
      </w:ins>
    </w:p>
    <w:p w:rsidR="00CA6953" w:rsidRDefault="00AA3EB2">
      <w:pPr>
        <w:rPr>
          <w:rFonts w:ascii="Times New Roman" w:hAnsi="Times New Roman" w:cs="Times New Roman"/>
          <w:sz w:val="24"/>
          <w:szCs w:val="24"/>
        </w:rPr>
      </w:pPr>
      <w:ins w:id="78" w:author="Tan Li" w:date="2019-04-23T17:41:00Z">
        <w:r>
          <w:rPr>
            <w:rFonts w:ascii="Times New Roman" w:hAnsi="Times New Roman" w:cs="Times New Roman"/>
            <w:sz w:val="24"/>
            <w:szCs w:val="24"/>
          </w:rPr>
          <w:t>I can then write the statistical results</w:t>
        </w:r>
      </w:ins>
      <w:ins w:id="79" w:author="Tan Li" w:date="2019-04-23T17:42:00Z">
        <w:r>
          <w:rPr>
            <w:rFonts w:ascii="Times New Roman" w:hAnsi="Times New Roman" w:cs="Times New Roman"/>
            <w:sz w:val="24"/>
            <w:szCs w:val="24"/>
          </w:rPr>
          <w:t xml:space="preserve"> supported by score charts and tables?</w:t>
        </w:r>
      </w:ins>
    </w:p>
    <w:p w:rsidR="00304FBF" w:rsidRDefault="00F37B85">
      <w:pPr>
        <w:rPr>
          <w:rFonts w:ascii="Times New Roman" w:hAnsi="Times New Roman" w:cs="Times New Roman"/>
          <w:sz w:val="24"/>
          <w:szCs w:val="24"/>
        </w:rPr>
      </w:pPr>
      <w:r>
        <w:rPr>
          <w:rFonts w:ascii="Times New Roman" w:hAnsi="Times New Roman" w:cs="Times New Roman"/>
          <w:sz w:val="24"/>
          <w:szCs w:val="24"/>
        </w:rPr>
        <w:t>The “zoom in” focus on the model performances and comparison studies during crisis periods provide</w:t>
      </w:r>
      <w:r w:rsidR="00304FBF">
        <w:rPr>
          <w:rFonts w:ascii="Times New Roman" w:hAnsi="Times New Roman" w:cs="Times New Roman"/>
          <w:sz w:val="24"/>
          <w:szCs w:val="24"/>
        </w:rPr>
        <w:t>s</w:t>
      </w:r>
      <w:r>
        <w:rPr>
          <w:rFonts w:ascii="Times New Roman" w:hAnsi="Times New Roman" w:cs="Times New Roman"/>
          <w:sz w:val="24"/>
          <w:szCs w:val="24"/>
        </w:rPr>
        <w:t xml:space="preserve"> us with intuitive appreciation how TDA features add value. We now “zoom out” to describe the overall performances and comparison studies for models trained with and without TDA features. </w:t>
      </w:r>
    </w:p>
    <w:p w:rsidR="00213665" w:rsidRDefault="00AF2E58">
      <w:pPr>
        <w:rPr>
          <w:rFonts w:ascii="Times New Roman" w:hAnsi="Times New Roman" w:cs="Times New Roman"/>
          <w:sz w:val="24"/>
          <w:szCs w:val="24"/>
        </w:rPr>
      </w:pPr>
      <w:r>
        <w:rPr>
          <w:rFonts w:ascii="Times New Roman" w:hAnsi="Times New Roman" w:cs="Times New Roman"/>
          <w:sz w:val="24"/>
          <w:szCs w:val="24"/>
        </w:rPr>
        <w:t>By focusing on the model performances during crisis periods,</w:t>
      </w:r>
      <w:r w:rsidR="00F37B85">
        <w:rPr>
          <w:rFonts w:ascii="Times New Roman" w:hAnsi="Times New Roman" w:cs="Times New Roman"/>
          <w:sz w:val="24"/>
          <w:szCs w:val="24"/>
        </w:rPr>
        <w:t xml:space="preserve"> we can see the boosted accuracy of the TDA models in detecting market crashes when it really is happening</w:t>
      </w:r>
      <w:r w:rsidR="00304FBF">
        <w:rPr>
          <w:rFonts w:ascii="Times New Roman" w:hAnsi="Times New Roman" w:cs="Times New Roman"/>
          <w:sz w:val="24"/>
          <w:szCs w:val="24"/>
        </w:rPr>
        <w:t>, i</w:t>
      </w:r>
      <w:r w:rsidR="00F37B85">
        <w:rPr>
          <w:rFonts w:ascii="Times New Roman" w:hAnsi="Times New Roman" w:cs="Times New Roman"/>
          <w:sz w:val="24"/>
          <w:szCs w:val="24"/>
        </w:rPr>
        <w:t xml:space="preserve">n other words, the improvement in reducing false </w:t>
      </w:r>
      <w:r>
        <w:rPr>
          <w:rFonts w:ascii="Times New Roman" w:hAnsi="Times New Roman" w:cs="Times New Roman"/>
          <w:sz w:val="24"/>
          <w:szCs w:val="24"/>
        </w:rPr>
        <w:t xml:space="preserve">negatives, especially </w:t>
      </w:r>
      <w:r w:rsidR="00304FBF">
        <w:rPr>
          <w:rFonts w:ascii="Times New Roman" w:hAnsi="Times New Roman" w:cs="Times New Roman"/>
          <w:sz w:val="24"/>
          <w:szCs w:val="24"/>
        </w:rPr>
        <w:t xml:space="preserve">when </w:t>
      </w:r>
      <w:r>
        <w:rPr>
          <w:rFonts w:ascii="Times New Roman" w:hAnsi="Times New Roman" w:cs="Times New Roman"/>
          <w:sz w:val="24"/>
          <w:szCs w:val="24"/>
        </w:rPr>
        <w:t xml:space="preserve">the bets are high. We aggregate </w:t>
      </w:r>
      <w:r w:rsidR="00304FBF">
        <w:rPr>
          <w:rFonts w:ascii="Times New Roman" w:hAnsi="Times New Roman" w:cs="Times New Roman"/>
          <w:sz w:val="24"/>
          <w:szCs w:val="24"/>
        </w:rPr>
        <w:t xml:space="preserve">and quantify </w:t>
      </w:r>
      <w:r>
        <w:rPr>
          <w:rFonts w:ascii="Times New Roman" w:hAnsi="Times New Roman" w:cs="Times New Roman"/>
          <w:sz w:val="24"/>
          <w:szCs w:val="24"/>
        </w:rPr>
        <w:t xml:space="preserve">this </w:t>
      </w:r>
      <w:r w:rsidR="00304FBF">
        <w:rPr>
          <w:rFonts w:ascii="Times New Roman" w:hAnsi="Times New Roman" w:cs="Times New Roman"/>
          <w:sz w:val="24"/>
          <w:szCs w:val="24"/>
        </w:rPr>
        <w:t>observation</w:t>
      </w:r>
      <w:r>
        <w:rPr>
          <w:rFonts w:ascii="Times New Roman" w:hAnsi="Times New Roman" w:cs="Times New Roman"/>
          <w:sz w:val="24"/>
          <w:szCs w:val="24"/>
        </w:rPr>
        <w:t xml:space="preserve"> over the entire period of back testing</w:t>
      </w:r>
      <w:r w:rsidR="00213665">
        <w:rPr>
          <w:rFonts w:ascii="Times New Roman" w:hAnsi="Times New Roman" w:cs="Times New Roman"/>
          <w:sz w:val="24"/>
          <w:szCs w:val="24"/>
        </w:rPr>
        <w:t xml:space="preserve"> by </w:t>
      </w:r>
      <w:r>
        <w:rPr>
          <w:rFonts w:ascii="Times New Roman" w:hAnsi="Times New Roman" w:cs="Times New Roman"/>
          <w:sz w:val="24"/>
          <w:szCs w:val="24"/>
        </w:rPr>
        <w:t>the classic F1 score in machine learning</w:t>
      </w:r>
      <w:r w:rsidR="00213665">
        <w:rPr>
          <w:rFonts w:ascii="Times New Roman" w:hAnsi="Times New Roman" w:cs="Times New Roman"/>
          <w:sz w:val="24"/>
          <w:szCs w:val="24"/>
        </w:rPr>
        <w:t xml:space="preserve">. The below chart over the valid range of </w:t>
      </w:r>
      <w:proofErr w:type="spellStart"/>
      <w:r w:rsidR="00213665">
        <w:rPr>
          <w:rFonts w:ascii="Times New Roman" w:hAnsi="Times New Roman" w:cs="Times New Roman"/>
          <w:sz w:val="24"/>
          <w:szCs w:val="24"/>
        </w:rPr>
        <w:t>cutoffs</w:t>
      </w:r>
      <w:proofErr w:type="spellEnd"/>
      <w:r w:rsidR="00213665">
        <w:rPr>
          <w:rFonts w:ascii="Times New Roman" w:hAnsi="Times New Roman" w:cs="Times New Roman"/>
          <w:sz w:val="24"/>
          <w:szCs w:val="24"/>
        </w:rPr>
        <w:t xml:space="preserve"> (probability of crashes outputted from the models) summarises the TDA advantage visually for all three major market indices we have tested:</w:t>
      </w:r>
    </w:p>
    <w:p w:rsidR="00213665" w:rsidRDefault="00213665">
      <w:pPr>
        <w:rPr>
          <w:rFonts w:ascii="Times New Roman" w:hAnsi="Times New Roman" w:cs="Times New Roman"/>
          <w:sz w:val="24"/>
          <w:szCs w:val="24"/>
        </w:rPr>
      </w:pPr>
      <w:r>
        <w:rPr>
          <w:rFonts w:ascii="Times New Roman" w:hAnsi="Times New Roman" w:cs="Times New Roman"/>
          <w:sz w:val="24"/>
          <w:szCs w:val="24"/>
        </w:rPr>
        <w:t>For S&amp;P 500 Index:</w:t>
      </w:r>
    </w:p>
    <w:p w:rsidR="00213665" w:rsidRDefault="0021366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63766" cy="406952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527" cy="4075302"/>
                    </a:xfrm>
                    <a:prstGeom prst="rect">
                      <a:avLst/>
                    </a:prstGeom>
                    <a:noFill/>
                    <a:ln>
                      <a:noFill/>
                    </a:ln>
                  </pic:spPr>
                </pic:pic>
              </a:graphicData>
            </a:graphic>
          </wp:inline>
        </w:drawing>
      </w:r>
    </w:p>
    <w:p w:rsidR="00213665" w:rsidRDefault="00213665">
      <w:pPr>
        <w:rPr>
          <w:rFonts w:ascii="Times New Roman" w:hAnsi="Times New Roman" w:cs="Times New Roman"/>
          <w:sz w:val="24"/>
          <w:szCs w:val="24"/>
        </w:rPr>
      </w:pPr>
      <w:r>
        <w:rPr>
          <w:rFonts w:ascii="Times New Roman" w:hAnsi="Times New Roman" w:cs="Times New Roman"/>
          <w:sz w:val="24"/>
          <w:szCs w:val="24"/>
        </w:rPr>
        <w:t>For Hang Seng Index:</w:t>
      </w:r>
    </w:p>
    <w:p w:rsidR="005A66DB" w:rsidRDefault="002136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6071" cy="39818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221" cy="3986440"/>
                    </a:xfrm>
                    <a:prstGeom prst="rect">
                      <a:avLst/>
                    </a:prstGeom>
                    <a:noFill/>
                    <a:ln>
                      <a:noFill/>
                    </a:ln>
                  </pic:spPr>
                </pic:pic>
              </a:graphicData>
            </a:graphic>
          </wp:inline>
        </w:drawing>
      </w:r>
      <w:r w:rsidR="00AF2E58">
        <w:rPr>
          <w:rFonts w:ascii="Times New Roman" w:hAnsi="Times New Roman" w:cs="Times New Roman"/>
          <w:sz w:val="24"/>
          <w:szCs w:val="24"/>
        </w:rPr>
        <w:t xml:space="preserve">  </w:t>
      </w:r>
      <w:r w:rsidR="00F37B85">
        <w:rPr>
          <w:rFonts w:ascii="Times New Roman" w:hAnsi="Times New Roman" w:cs="Times New Roman"/>
          <w:sz w:val="24"/>
          <w:szCs w:val="24"/>
        </w:rPr>
        <w:t xml:space="preserve"> </w:t>
      </w:r>
    </w:p>
    <w:p w:rsidR="00213665" w:rsidRDefault="00213665">
      <w:pPr>
        <w:rPr>
          <w:rFonts w:ascii="Times New Roman" w:hAnsi="Times New Roman" w:cs="Times New Roman"/>
          <w:sz w:val="24"/>
          <w:szCs w:val="24"/>
        </w:rPr>
      </w:pPr>
    </w:p>
    <w:p w:rsidR="00213665" w:rsidRDefault="00213665">
      <w:pPr>
        <w:rPr>
          <w:rFonts w:ascii="Times New Roman" w:hAnsi="Times New Roman" w:cs="Times New Roman"/>
          <w:sz w:val="24"/>
          <w:szCs w:val="24"/>
        </w:rPr>
      </w:pPr>
      <w:r>
        <w:rPr>
          <w:rFonts w:ascii="Times New Roman" w:hAnsi="Times New Roman" w:cs="Times New Roman"/>
          <w:sz w:val="24"/>
          <w:szCs w:val="24"/>
        </w:rPr>
        <w:lastRenderedPageBreak/>
        <w:t>For FTSE 100 Index:</w:t>
      </w:r>
    </w:p>
    <w:p w:rsidR="00213665" w:rsidRDefault="002136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5208" cy="380990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355" cy="3818211"/>
                    </a:xfrm>
                    <a:prstGeom prst="rect">
                      <a:avLst/>
                    </a:prstGeom>
                    <a:noFill/>
                    <a:ln>
                      <a:noFill/>
                    </a:ln>
                  </pic:spPr>
                </pic:pic>
              </a:graphicData>
            </a:graphic>
          </wp:inline>
        </w:drawing>
      </w:r>
    </w:p>
    <w:p w:rsidR="00213665" w:rsidRDefault="00213665">
      <w:pPr>
        <w:rPr>
          <w:rFonts w:ascii="Times New Roman" w:hAnsi="Times New Roman" w:cs="Times New Roman"/>
          <w:sz w:val="24"/>
          <w:szCs w:val="24"/>
        </w:rPr>
      </w:pPr>
      <w:r>
        <w:rPr>
          <w:rFonts w:ascii="Times New Roman" w:hAnsi="Times New Roman" w:cs="Times New Roman"/>
          <w:sz w:val="24"/>
          <w:szCs w:val="24"/>
        </w:rPr>
        <w:t xml:space="preserve">As we can see from above charts, all models trained without TDA perform poorly when the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xml:space="preserve">, i.e. the convictions or probabilities of coming market crashes, are beyond the 50% mark, </w:t>
      </w:r>
      <w:r w:rsidR="00304FBF">
        <w:rPr>
          <w:rFonts w:ascii="Times New Roman" w:hAnsi="Times New Roman" w:cs="Times New Roman"/>
          <w:sz w:val="24"/>
          <w:szCs w:val="24"/>
        </w:rPr>
        <w:t>with the F1 scores unforgivingly drop</w:t>
      </w:r>
      <w:r w:rsidR="00C74A86">
        <w:rPr>
          <w:rFonts w:ascii="Times New Roman" w:hAnsi="Times New Roman" w:cs="Times New Roman"/>
          <w:sz w:val="24"/>
          <w:szCs w:val="24"/>
        </w:rPr>
        <w:t>ping</w:t>
      </w:r>
      <w:r w:rsidR="00304FBF">
        <w:rPr>
          <w:rFonts w:ascii="Times New Roman" w:hAnsi="Times New Roman" w:cs="Times New Roman"/>
          <w:sz w:val="24"/>
          <w:szCs w:val="24"/>
        </w:rPr>
        <w:t xml:space="preserve"> to </w:t>
      </w:r>
      <w:r w:rsidR="00C74A86">
        <w:rPr>
          <w:rFonts w:ascii="Times New Roman" w:hAnsi="Times New Roman" w:cs="Times New Roman"/>
          <w:sz w:val="24"/>
          <w:szCs w:val="24"/>
        </w:rPr>
        <w:t xml:space="preserve">near </w:t>
      </w:r>
      <w:r w:rsidR="00304FBF">
        <w:rPr>
          <w:rFonts w:ascii="Times New Roman" w:hAnsi="Times New Roman" w:cs="Times New Roman"/>
          <w:sz w:val="24"/>
          <w:szCs w:val="24"/>
        </w:rPr>
        <w:t xml:space="preserve">0%; </w:t>
      </w:r>
      <w:r>
        <w:rPr>
          <w:rFonts w:ascii="Times New Roman" w:hAnsi="Times New Roman" w:cs="Times New Roman"/>
          <w:sz w:val="24"/>
          <w:szCs w:val="24"/>
        </w:rPr>
        <w:t xml:space="preserve">on the other hand, the models trained with TDA features sustain a better prediction at high </w:t>
      </w:r>
      <w:proofErr w:type="spellStart"/>
      <w:r>
        <w:rPr>
          <w:rFonts w:ascii="Times New Roman" w:hAnsi="Times New Roman" w:cs="Times New Roman"/>
          <w:sz w:val="24"/>
          <w:szCs w:val="24"/>
        </w:rPr>
        <w:t>cutoffs</w:t>
      </w:r>
      <w:proofErr w:type="spellEnd"/>
      <w:r w:rsidR="00C74A86">
        <w:rPr>
          <w:rFonts w:ascii="Times New Roman" w:hAnsi="Times New Roman" w:cs="Times New Roman"/>
          <w:sz w:val="24"/>
          <w:szCs w:val="24"/>
        </w:rPr>
        <w:t>,</w:t>
      </w:r>
      <w:r>
        <w:rPr>
          <w:rFonts w:ascii="Times New Roman" w:hAnsi="Times New Roman" w:cs="Times New Roman"/>
          <w:sz w:val="24"/>
          <w:szCs w:val="24"/>
        </w:rPr>
        <w:t xml:space="preserve"> with F1 score stabilised at 10%</w:t>
      </w:r>
      <w:r w:rsidR="00CC5185">
        <w:rPr>
          <w:rFonts w:ascii="Times New Roman" w:hAnsi="Times New Roman" w:cs="Times New Roman"/>
          <w:sz w:val="24"/>
          <w:szCs w:val="24"/>
        </w:rPr>
        <w:t>. Admittedly, there is still huge room to improve, but consider the noisiness of financial market data, these results of 10%’s and above are the fair reflection and summary of TDA models’ performance during the time when markets are really in crisis mode, as well as, in the same window, the increased model sensitivity when markets are not, i.e. punished by higher crash scores or probability during calm periods.</w:t>
      </w:r>
    </w:p>
    <w:p w:rsidR="00CC5185" w:rsidRDefault="00CC5185">
      <w:pPr>
        <w:rPr>
          <w:rFonts w:ascii="Times New Roman" w:hAnsi="Times New Roman" w:cs="Times New Roman"/>
          <w:sz w:val="24"/>
          <w:szCs w:val="24"/>
        </w:rPr>
      </w:pPr>
      <w:r>
        <w:rPr>
          <w:rFonts w:ascii="Times New Roman" w:hAnsi="Times New Roman" w:cs="Times New Roman"/>
          <w:sz w:val="24"/>
          <w:szCs w:val="24"/>
        </w:rPr>
        <w:t>In the case of S&amp;P 500, with the visual display below by comparing models with and without TDA features, one can see the red bars that indicates the level of crash pro</w:t>
      </w:r>
      <w:r w:rsidR="00DC1BD1">
        <w:rPr>
          <w:rFonts w:ascii="Times New Roman" w:hAnsi="Times New Roman" w:cs="Times New Roman"/>
          <w:sz w:val="24"/>
          <w:szCs w:val="24"/>
        </w:rPr>
        <w:t>bability are in general higher for TDA model than for non-TDA model</w:t>
      </w:r>
      <w:r w:rsidR="00C74A86">
        <w:rPr>
          <w:rFonts w:ascii="Times New Roman" w:hAnsi="Times New Roman" w:cs="Times New Roman"/>
          <w:sz w:val="24"/>
          <w:szCs w:val="24"/>
        </w:rPr>
        <w:t>, regardless of market regimes</w:t>
      </w:r>
      <w:r w:rsidR="00DC1BD1">
        <w:rPr>
          <w:rFonts w:ascii="Times New Roman" w:hAnsi="Times New Roman" w:cs="Times New Roman"/>
          <w:sz w:val="24"/>
          <w:szCs w:val="24"/>
        </w:rPr>
        <w:t xml:space="preserve">: </w:t>
      </w:r>
    </w:p>
    <w:p w:rsidR="00CC5185" w:rsidRDefault="00CC5185">
      <w:pPr>
        <w:rPr>
          <w:rFonts w:ascii="Times New Roman" w:hAnsi="Times New Roman" w:cs="Times New Roman"/>
          <w:sz w:val="24"/>
          <w:szCs w:val="24"/>
        </w:rPr>
      </w:pPr>
      <w:r w:rsidRPr="00CC5185">
        <w:rPr>
          <w:rFonts w:ascii="Times New Roman" w:hAnsi="Times New Roman" w:cs="Times New Roman"/>
          <w:sz w:val="24"/>
          <w:szCs w:val="24"/>
        </w:rPr>
        <w:drawing>
          <wp:inline distT="0" distB="0" distL="0" distR="0" wp14:anchorId="30431CEF" wp14:editId="6687B07C">
            <wp:extent cx="5731510" cy="2032635"/>
            <wp:effectExtent l="0" t="0" r="2540" b="5715"/>
            <wp:docPr id="16" name="Picture 4">
              <a:extLst xmlns:a="http://schemas.openxmlformats.org/drawingml/2006/main">
                <a:ext uri="{FF2B5EF4-FFF2-40B4-BE49-F238E27FC236}">
                  <a16:creationId xmlns:a16="http://schemas.microsoft.com/office/drawing/2014/main" id="{65C710F9-0A66-4F03-B60A-22B7C99C9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C710F9-0A66-4F03-B60A-22B7C99C92DF}"/>
                        </a:ext>
                      </a:extLst>
                    </pic:cNvPr>
                    <pic:cNvPicPr>
                      <a:picLocks noChangeAspect="1"/>
                    </pic:cNvPicPr>
                  </pic:nvPicPr>
                  <pic:blipFill>
                    <a:blip r:embed="rId15"/>
                    <a:stretch>
                      <a:fillRect/>
                    </a:stretch>
                  </pic:blipFill>
                  <pic:spPr>
                    <a:xfrm>
                      <a:off x="0" y="0"/>
                      <a:ext cx="5731510" cy="2032635"/>
                    </a:xfrm>
                    <a:prstGeom prst="rect">
                      <a:avLst/>
                    </a:prstGeom>
                  </pic:spPr>
                </pic:pic>
              </a:graphicData>
            </a:graphic>
          </wp:inline>
        </w:drawing>
      </w:r>
    </w:p>
    <w:p w:rsidR="00CC5185" w:rsidRDefault="00CC5185">
      <w:pPr>
        <w:rPr>
          <w:rFonts w:ascii="Times New Roman" w:hAnsi="Times New Roman" w:cs="Times New Roman"/>
          <w:sz w:val="24"/>
          <w:szCs w:val="24"/>
        </w:rPr>
      </w:pPr>
      <w:r w:rsidRPr="00CC5185">
        <w:rPr>
          <w:rFonts w:ascii="Times New Roman" w:hAnsi="Times New Roman" w:cs="Times New Roman"/>
          <w:sz w:val="24"/>
          <w:szCs w:val="24"/>
        </w:rPr>
        <w:lastRenderedPageBreak/>
        <w:drawing>
          <wp:inline distT="0" distB="0" distL="0" distR="0" wp14:anchorId="5280FE75" wp14:editId="0B85FDA3">
            <wp:extent cx="5731510" cy="2032635"/>
            <wp:effectExtent l="0" t="0" r="2540" b="5715"/>
            <wp:docPr id="15" name="Picture 5">
              <a:extLst xmlns:a="http://schemas.openxmlformats.org/drawingml/2006/main">
                <a:ext uri="{FF2B5EF4-FFF2-40B4-BE49-F238E27FC236}">
                  <a16:creationId xmlns:a16="http://schemas.microsoft.com/office/drawing/2014/main" id="{11C2EC3E-271D-4BF4-9F2E-123E8B5BC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C2EC3E-271D-4BF4-9F2E-123E8B5BC389}"/>
                        </a:ext>
                      </a:extLst>
                    </pic:cNvPr>
                    <pic:cNvPicPr>
                      <a:picLocks noChangeAspect="1"/>
                    </pic:cNvPicPr>
                  </pic:nvPicPr>
                  <pic:blipFill>
                    <a:blip r:embed="rId16"/>
                    <a:stretch>
                      <a:fillRect/>
                    </a:stretch>
                  </pic:blipFill>
                  <pic:spPr>
                    <a:xfrm>
                      <a:off x="0" y="0"/>
                      <a:ext cx="5731510" cy="2032635"/>
                    </a:xfrm>
                    <a:prstGeom prst="rect">
                      <a:avLst/>
                    </a:prstGeom>
                  </pic:spPr>
                </pic:pic>
              </a:graphicData>
            </a:graphic>
          </wp:inline>
        </w:drawing>
      </w:r>
    </w:p>
    <w:p w:rsidR="00CC5185" w:rsidRDefault="00CC5185">
      <w:pPr>
        <w:rPr>
          <w:rFonts w:ascii="Times New Roman" w:hAnsi="Times New Roman" w:cs="Times New Roman"/>
          <w:sz w:val="24"/>
          <w:szCs w:val="24"/>
        </w:rPr>
      </w:pPr>
    </w:p>
    <w:p w:rsidR="00DC1BD1" w:rsidRDefault="00DC1BD1">
      <w:pPr>
        <w:rPr>
          <w:rFonts w:ascii="Times New Roman" w:hAnsi="Times New Roman" w:cs="Times New Roman"/>
          <w:sz w:val="24"/>
          <w:szCs w:val="24"/>
        </w:rPr>
      </w:pPr>
      <w:r>
        <w:rPr>
          <w:rFonts w:ascii="Times New Roman" w:hAnsi="Times New Roman" w:cs="Times New Roman"/>
          <w:sz w:val="24"/>
          <w:szCs w:val="24"/>
        </w:rPr>
        <w:t xml:space="preserve">As a result, the over performance measured by Area Under Curve for TDA models are </w:t>
      </w:r>
      <w:r w:rsidR="00C74A86">
        <w:rPr>
          <w:rFonts w:ascii="Times New Roman" w:hAnsi="Times New Roman" w:cs="Times New Roman"/>
          <w:sz w:val="24"/>
          <w:szCs w:val="24"/>
        </w:rPr>
        <w:t xml:space="preserve">slightly </w:t>
      </w:r>
      <w:r>
        <w:rPr>
          <w:rFonts w:ascii="Times New Roman" w:hAnsi="Times New Roman" w:cs="Times New Roman"/>
          <w:sz w:val="24"/>
          <w:szCs w:val="24"/>
        </w:rPr>
        <w:t xml:space="preserve">lower, which </w:t>
      </w:r>
      <w:proofErr w:type="gramStart"/>
      <w:r>
        <w:rPr>
          <w:rFonts w:ascii="Times New Roman" w:hAnsi="Times New Roman" w:cs="Times New Roman"/>
          <w:sz w:val="24"/>
          <w:szCs w:val="24"/>
        </w:rPr>
        <w:t>can be seen as</w:t>
      </w:r>
      <w:proofErr w:type="gramEnd"/>
      <w:r>
        <w:rPr>
          <w:rFonts w:ascii="Times New Roman" w:hAnsi="Times New Roman" w:cs="Times New Roman"/>
          <w:sz w:val="24"/>
          <w:szCs w:val="24"/>
        </w:rPr>
        <w:t xml:space="preserve"> a “cost” in order to provide more robust crash signal</w:t>
      </w:r>
      <w:r w:rsidR="00C74A86">
        <w:rPr>
          <w:rFonts w:ascii="Times New Roman" w:hAnsi="Times New Roman" w:cs="Times New Roman"/>
          <w:sz w:val="24"/>
          <w:szCs w:val="24"/>
        </w:rPr>
        <w:t>s</w:t>
      </w:r>
      <w:r>
        <w:rPr>
          <w:rFonts w:ascii="Times New Roman" w:hAnsi="Times New Roman" w:cs="Times New Roman"/>
          <w:sz w:val="24"/>
          <w:szCs w:val="24"/>
        </w:rPr>
        <w:t xml:space="preserve"> during crisis periods:</w:t>
      </w:r>
    </w:p>
    <w:p w:rsidR="00DC1BD1" w:rsidRDefault="00DC1BD1">
      <w:pPr>
        <w:rPr>
          <w:rFonts w:ascii="Times New Roman" w:hAnsi="Times New Roman" w:cs="Times New Roman"/>
          <w:sz w:val="24"/>
          <w:szCs w:val="24"/>
        </w:rPr>
      </w:pPr>
      <w:r>
        <w:rPr>
          <w:rFonts w:ascii="Times New Roman" w:hAnsi="Times New Roman" w:cs="Times New Roman"/>
          <w:sz w:val="24"/>
          <w:szCs w:val="24"/>
        </w:rPr>
        <w:t>For S&amp;P 500 Index:</w:t>
      </w:r>
    </w:p>
    <w:p w:rsidR="00DC1BD1" w:rsidRDefault="00DC1B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0875" cy="4268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268470"/>
                    </a:xfrm>
                    <a:prstGeom prst="rect">
                      <a:avLst/>
                    </a:prstGeom>
                    <a:noFill/>
                    <a:ln>
                      <a:noFill/>
                    </a:ln>
                  </pic:spPr>
                </pic:pic>
              </a:graphicData>
            </a:graphic>
          </wp:inline>
        </w:drawing>
      </w:r>
    </w:p>
    <w:p w:rsidR="00DC1BD1" w:rsidRDefault="00DC1BD1">
      <w:pPr>
        <w:rPr>
          <w:rFonts w:ascii="Times New Roman" w:hAnsi="Times New Roman" w:cs="Times New Roman"/>
          <w:sz w:val="24"/>
          <w:szCs w:val="24"/>
        </w:rPr>
      </w:pPr>
      <w:r>
        <w:rPr>
          <w:rFonts w:ascii="Times New Roman" w:hAnsi="Times New Roman" w:cs="Times New Roman"/>
          <w:sz w:val="24"/>
          <w:szCs w:val="24"/>
        </w:rPr>
        <w:t>Same pictures will be seen for the other indices which we leave to the appendix.</w:t>
      </w:r>
      <w:bookmarkStart w:id="80" w:name="_GoBack"/>
      <w:bookmarkEnd w:id="80"/>
    </w:p>
    <w:p w:rsidR="00304FBF" w:rsidRPr="00CA6953" w:rsidRDefault="00304FBF">
      <w:pPr>
        <w:rPr>
          <w:rFonts w:ascii="Times New Roman" w:hAnsi="Times New Roman" w:cs="Times New Roman"/>
          <w:sz w:val="24"/>
          <w:szCs w:val="24"/>
        </w:rPr>
      </w:pPr>
    </w:p>
    <w:sectPr w:rsidR="00304FBF"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8362A"/>
    <w:rsid w:val="00187900"/>
    <w:rsid w:val="001A1AE5"/>
    <w:rsid w:val="001E6936"/>
    <w:rsid w:val="00213665"/>
    <w:rsid w:val="00234EAE"/>
    <w:rsid w:val="0024006E"/>
    <w:rsid w:val="00275148"/>
    <w:rsid w:val="002C08D3"/>
    <w:rsid w:val="00304FBF"/>
    <w:rsid w:val="00320271"/>
    <w:rsid w:val="003E4738"/>
    <w:rsid w:val="0050776B"/>
    <w:rsid w:val="005A66DB"/>
    <w:rsid w:val="005C7E9F"/>
    <w:rsid w:val="005D5D59"/>
    <w:rsid w:val="00642EEE"/>
    <w:rsid w:val="007309BC"/>
    <w:rsid w:val="00794B32"/>
    <w:rsid w:val="007B53D3"/>
    <w:rsid w:val="00814670"/>
    <w:rsid w:val="008222B1"/>
    <w:rsid w:val="00921C89"/>
    <w:rsid w:val="00937A3A"/>
    <w:rsid w:val="009A0D8C"/>
    <w:rsid w:val="009C2025"/>
    <w:rsid w:val="009D2C7B"/>
    <w:rsid w:val="00A779E1"/>
    <w:rsid w:val="00A85EAC"/>
    <w:rsid w:val="00AA3EB2"/>
    <w:rsid w:val="00AF2E58"/>
    <w:rsid w:val="00B34970"/>
    <w:rsid w:val="00B66A9F"/>
    <w:rsid w:val="00C16231"/>
    <w:rsid w:val="00C53781"/>
    <w:rsid w:val="00C74A86"/>
    <w:rsid w:val="00CA6953"/>
    <w:rsid w:val="00CC5185"/>
    <w:rsid w:val="00D27088"/>
    <w:rsid w:val="00D6605F"/>
    <w:rsid w:val="00DC1BD1"/>
    <w:rsid w:val="00ED0F39"/>
    <w:rsid w:val="00ED6C65"/>
    <w:rsid w:val="00EF3914"/>
    <w:rsid w:val="00F37B85"/>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11AF"/>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4</cp:revision>
  <dcterms:created xsi:type="dcterms:W3CDTF">2019-05-05T10:09:00Z</dcterms:created>
  <dcterms:modified xsi:type="dcterms:W3CDTF">2019-05-05T11:53:00Z</dcterms:modified>
</cp:coreProperties>
</file>