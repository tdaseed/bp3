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A8A6" w14:textId="77777777" w:rsidR="00A9274C" w:rsidRDefault="006F3F4A">
      <w:pPr>
        <w:rPr>
          <w:rFonts w:ascii="TimesNewRomanPSMT" w:hAnsi="TimesNewRomanPSMT" w:cs="TimesNewRomanPSMT"/>
          <w:sz w:val="24"/>
          <w:szCs w:val="24"/>
        </w:rPr>
      </w:pPr>
      <w:r w:rsidRPr="006B7619">
        <w:rPr>
          <w:rFonts w:ascii="Times New Roman" w:hAnsi="Times New Roman" w:cs="Times New Roman"/>
          <w:sz w:val="24"/>
          <w:szCs w:val="24"/>
        </w:rPr>
        <w:t xml:space="preserve">Developing early warning systems for financial crises has been a topic of considerable interest, particularly since the 2008-2009 financial crisis. </w:t>
      </w:r>
      <w:r w:rsidR="00302364">
        <w:rPr>
          <w:rFonts w:ascii="Times New Roman" w:hAnsi="Times New Roman" w:cs="Times New Roman"/>
          <w:sz w:val="24"/>
          <w:szCs w:val="24"/>
        </w:rPr>
        <w:t>Detecting financial cris</w:t>
      </w:r>
      <w:r w:rsidR="0056118D">
        <w:rPr>
          <w:rFonts w:ascii="Times New Roman" w:hAnsi="Times New Roman" w:cs="Times New Roman"/>
          <w:sz w:val="24"/>
          <w:szCs w:val="24"/>
        </w:rPr>
        <w:t>e</w:t>
      </w:r>
      <w:r w:rsidR="00302364">
        <w:rPr>
          <w:rFonts w:ascii="Times New Roman" w:hAnsi="Times New Roman" w:cs="Times New Roman"/>
          <w:sz w:val="24"/>
          <w:szCs w:val="24"/>
        </w:rPr>
        <w:t xml:space="preserve">s is important not only for financial market participants but also for policy makers and regulators </w:t>
      </w:r>
      <w:r w:rsidR="0056118D">
        <w:rPr>
          <w:rFonts w:ascii="Times New Roman" w:hAnsi="Times New Roman" w:cs="Times New Roman"/>
          <w:sz w:val="24"/>
          <w:szCs w:val="24"/>
        </w:rPr>
        <w:t xml:space="preserve">and hence there is broad interest in such systems. </w:t>
      </w:r>
      <w:r w:rsidRPr="006B7619">
        <w:rPr>
          <w:rFonts w:ascii="Times New Roman" w:hAnsi="Times New Roman" w:cs="Times New Roman"/>
          <w:sz w:val="24"/>
          <w:szCs w:val="24"/>
        </w:rPr>
        <w:t xml:space="preserve">Developing such a system is very challenging, as predicting changes, particularly extreme changes, in financial markets is very difficult. </w:t>
      </w:r>
      <w:r w:rsidR="00F2504E" w:rsidRPr="006B7619">
        <w:rPr>
          <w:rFonts w:ascii="Times New Roman" w:hAnsi="Times New Roman" w:cs="Times New Roman"/>
          <w:sz w:val="24"/>
          <w:szCs w:val="24"/>
        </w:rPr>
        <w:t xml:space="preserve">One method for developing an early warning system is to develop a stress indicator which measures the extent of stress in a financial market, based on leading indicators. </w:t>
      </w:r>
      <w:r w:rsidR="006B7619" w:rsidRPr="006B7619">
        <w:rPr>
          <w:rFonts w:ascii="Times New Roman" w:hAnsi="Times New Roman" w:cs="Times New Roman"/>
          <w:sz w:val="24"/>
          <w:szCs w:val="24"/>
        </w:rPr>
        <w:t xml:space="preserve">An ideal stress indicator should be able to both explain the incidence of a crisis based on the identified leading indicators as well as predict the onset of the crisis (Frankel and </w:t>
      </w:r>
      <w:proofErr w:type="spellStart"/>
      <w:r w:rsidR="006B7619" w:rsidRPr="006B7619">
        <w:rPr>
          <w:rFonts w:ascii="Times New Roman" w:hAnsi="Times New Roman" w:cs="Times New Roman"/>
          <w:sz w:val="24"/>
          <w:szCs w:val="24"/>
        </w:rPr>
        <w:t>Saravelos</w:t>
      </w:r>
      <w:proofErr w:type="spellEnd"/>
      <w:r w:rsidR="006B7619" w:rsidRPr="006B7619">
        <w:rPr>
          <w:rFonts w:ascii="Times New Roman" w:hAnsi="Times New Roman" w:cs="Times New Roman"/>
          <w:sz w:val="24"/>
          <w:szCs w:val="24"/>
        </w:rPr>
        <w:t xml:space="preserve"> 2012). Such indicators may broadly be divided into three categories. The first is the regression method </w:t>
      </w:r>
      <w:r w:rsidR="008B06A2">
        <w:rPr>
          <w:rFonts w:ascii="Times New Roman" w:hAnsi="Times New Roman" w:cs="Times New Roman"/>
          <w:sz w:val="24"/>
          <w:szCs w:val="24"/>
        </w:rPr>
        <w:t xml:space="preserve">indicators </w:t>
      </w:r>
      <w:r w:rsidR="006B7619" w:rsidRPr="006B7619">
        <w:rPr>
          <w:rFonts w:ascii="Times New Roman" w:hAnsi="Times New Roman" w:cs="Times New Roman"/>
          <w:sz w:val="24"/>
          <w:szCs w:val="24"/>
        </w:rPr>
        <w:t>which tests the statistical significance of different leading indicators in determining the incidence or probability of a financial crisis (</w:t>
      </w:r>
      <w:proofErr w:type="spellStart"/>
      <w:r w:rsidR="006B7619" w:rsidRPr="006B7619">
        <w:rPr>
          <w:rFonts w:ascii="Times New Roman" w:hAnsi="Times New Roman" w:cs="Times New Roman"/>
          <w:sz w:val="24"/>
          <w:szCs w:val="24"/>
        </w:rPr>
        <w:t>E</w:t>
      </w:r>
      <w:r w:rsidR="006B7619">
        <w:rPr>
          <w:rFonts w:ascii="Times New Roman" w:hAnsi="Times New Roman" w:cs="Times New Roman"/>
          <w:sz w:val="24"/>
          <w:szCs w:val="24"/>
        </w:rPr>
        <w:t>ichengreen</w:t>
      </w:r>
      <w:proofErr w:type="spellEnd"/>
      <w:r w:rsidR="006B7619">
        <w:rPr>
          <w:rFonts w:ascii="Times New Roman" w:hAnsi="Times New Roman" w:cs="Times New Roman"/>
          <w:sz w:val="24"/>
          <w:szCs w:val="24"/>
        </w:rPr>
        <w:t xml:space="preserve">, Rose and </w:t>
      </w:r>
      <w:proofErr w:type="spellStart"/>
      <w:r w:rsidR="006B7619">
        <w:rPr>
          <w:rFonts w:ascii="Times New Roman" w:hAnsi="Times New Roman" w:cs="Times New Roman"/>
          <w:sz w:val="24"/>
          <w:szCs w:val="24"/>
        </w:rPr>
        <w:t>Wypslosz</w:t>
      </w:r>
      <w:proofErr w:type="spellEnd"/>
      <w:r w:rsidR="006B7619">
        <w:rPr>
          <w:rFonts w:ascii="Times New Roman" w:hAnsi="Times New Roman" w:cs="Times New Roman"/>
          <w:sz w:val="24"/>
          <w:szCs w:val="24"/>
        </w:rPr>
        <w:t xml:space="preserve"> 1995, Frankel and Rose </w:t>
      </w:r>
      <w:r w:rsidR="006B7619" w:rsidRPr="006B7619">
        <w:rPr>
          <w:rFonts w:ascii="Times New Roman" w:hAnsi="Times New Roman" w:cs="Times New Roman"/>
          <w:sz w:val="24"/>
          <w:szCs w:val="24"/>
        </w:rPr>
        <w:t>1996)</w:t>
      </w:r>
      <w:r w:rsidR="006B7619">
        <w:rPr>
          <w:rFonts w:ascii="Times New Roman" w:hAnsi="Times New Roman" w:cs="Times New Roman"/>
          <w:sz w:val="24"/>
          <w:szCs w:val="24"/>
        </w:rPr>
        <w:t>. The second is the signalling approach in which exceedance of threshold values of predetermined indicators is the crisis indicator (</w:t>
      </w:r>
      <w:r w:rsidR="006B7619">
        <w:rPr>
          <w:rFonts w:ascii="TimesNewRomanPSMT" w:hAnsi="TimesNewRomanPSMT" w:cs="TimesNewRomanPSMT"/>
          <w:sz w:val="24"/>
          <w:szCs w:val="24"/>
        </w:rPr>
        <w:t xml:space="preserve">Kaminsky, </w:t>
      </w:r>
      <w:proofErr w:type="spellStart"/>
      <w:r w:rsidR="006B7619">
        <w:rPr>
          <w:rFonts w:ascii="TimesNewRomanPSMT" w:hAnsi="TimesNewRomanPSMT" w:cs="TimesNewRomanPSMT"/>
          <w:sz w:val="24"/>
          <w:szCs w:val="24"/>
        </w:rPr>
        <w:t>Lizondo</w:t>
      </w:r>
      <w:proofErr w:type="spellEnd"/>
      <w:r w:rsidR="006B7619">
        <w:rPr>
          <w:rFonts w:ascii="TimesNewRomanPSMT" w:hAnsi="TimesNewRomanPSMT" w:cs="TimesNewRomanPSMT"/>
          <w:sz w:val="24"/>
          <w:szCs w:val="24"/>
        </w:rPr>
        <w:t xml:space="preserve"> and Reinhart 1996</w:t>
      </w:r>
      <w:r w:rsidR="008B06A2">
        <w:rPr>
          <w:rFonts w:ascii="TimesNewRomanPSMT" w:hAnsi="TimesNewRomanPSMT" w:cs="TimesNewRomanPSMT"/>
          <w:sz w:val="24"/>
          <w:szCs w:val="24"/>
        </w:rPr>
        <w:t xml:space="preserve">). </w:t>
      </w:r>
      <w:commentRangeStart w:id="0"/>
      <w:r w:rsidR="008B06A2">
        <w:rPr>
          <w:rFonts w:ascii="TimesNewRomanPSMT" w:hAnsi="TimesNewRomanPSMT" w:cs="TimesNewRomanPSMT"/>
          <w:sz w:val="24"/>
          <w:szCs w:val="24"/>
        </w:rPr>
        <w:t xml:space="preserve">The third and most recent method is the </w:t>
      </w:r>
      <w:ins w:id="1" w:author="Tan Li" w:date="2019-04-12T09:35:00Z">
        <w:r w:rsidR="001A2F29">
          <w:rPr>
            <w:rFonts w:ascii="TimesNewRomanPSMT" w:hAnsi="TimesNewRomanPSMT" w:cs="TimesNewRomanPSMT"/>
            <w:sz w:val="24"/>
            <w:szCs w:val="24"/>
          </w:rPr>
          <w:t xml:space="preserve">data-driven approach </w:t>
        </w:r>
      </w:ins>
      <w:del w:id="2" w:author="Tan Li" w:date="2019-04-12T09:35:00Z">
        <w:r w:rsidR="008B06A2" w:rsidDel="001A2F29">
          <w:rPr>
            <w:rFonts w:ascii="TimesNewRomanPSMT" w:hAnsi="TimesNewRomanPSMT" w:cs="TimesNewRomanPSMT"/>
            <w:sz w:val="24"/>
            <w:szCs w:val="24"/>
          </w:rPr>
          <w:delText>use of</w:delText>
        </w:r>
      </w:del>
      <w:proofErr w:type="spellStart"/>
      <w:ins w:id="3" w:author="Tan Li" w:date="2019-04-12T09:35:00Z">
        <w:r w:rsidR="001A2F29">
          <w:rPr>
            <w:rFonts w:ascii="TimesNewRomanPSMT" w:hAnsi="TimesNewRomanPSMT" w:cs="TimesNewRomanPSMT"/>
            <w:sz w:val="24"/>
            <w:szCs w:val="24"/>
          </w:rPr>
          <w:t>examplified</w:t>
        </w:r>
        <w:proofErr w:type="spellEnd"/>
        <w:r w:rsidR="001A2F29">
          <w:rPr>
            <w:rFonts w:ascii="TimesNewRomanPSMT" w:hAnsi="TimesNewRomanPSMT" w:cs="TimesNewRomanPSMT"/>
            <w:sz w:val="24"/>
            <w:szCs w:val="24"/>
          </w:rPr>
          <w:t xml:space="preserve"> in tools and techniques from</w:t>
        </w:r>
      </w:ins>
      <w:r w:rsidR="008B06A2">
        <w:rPr>
          <w:rFonts w:ascii="TimesNewRomanPSMT" w:hAnsi="TimesNewRomanPSMT" w:cs="TimesNewRomanPSMT"/>
          <w:sz w:val="24"/>
          <w:szCs w:val="24"/>
        </w:rPr>
        <w:t xml:space="preserve"> machine learning and artificial intelligence</w:t>
      </w:r>
      <w:ins w:id="4" w:author="Tan Li" w:date="2019-04-12T09:36:00Z">
        <w:r w:rsidR="001A2F29">
          <w:rPr>
            <w:rFonts w:ascii="TimesNewRomanPSMT" w:hAnsi="TimesNewRomanPSMT" w:cs="TimesNewRomanPSMT"/>
            <w:sz w:val="24"/>
            <w:szCs w:val="24"/>
          </w:rPr>
          <w:t>,</w:t>
        </w:r>
      </w:ins>
      <w:r w:rsidR="008B06A2">
        <w:rPr>
          <w:rFonts w:ascii="TimesNewRomanPSMT" w:hAnsi="TimesNewRomanPSMT" w:cs="TimesNewRomanPSMT"/>
          <w:sz w:val="24"/>
          <w:szCs w:val="24"/>
        </w:rPr>
        <w:t xml:space="preserve"> </w:t>
      </w:r>
      <w:del w:id="5" w:author="Tan Li" w:date="2019-04-12T09:35:00Z">
        <w:r w:rsidR="008B06A2" w:rsidDel="001A2F29">
          <w:rPr>
            <w:rFonts w:ascii="TimesNewRomanPSMT" w:hAnsi="TimesNewRomanPSMT" w:cs="TimesNewRomanPSMT"/>
            <w:sz w:val="24"/>
            <w:szCs w:val="24"/>
          </w:rPr>
          <w:delText xml:space="preserve">methods </w:delText>
        </w:r>
      </w:del>
      <w:del w:id="6" w:author="Tan Li" w:date="2019-04-12T09:37:00Z">
        <w:r w:rsidR="008B06A2" w:rsidDel="001A2F29">
          <w:rPr>
            <w:rFonts w:ascii="TimesNewRomanPSMT" w:hAnsi="TimesNewRomanPSMT" w:cs="TimesNewRomanPSMT"/>
            <w:sz w:val="24"/>
            <w:szCs w:val="24"/>
          </w:rPr>
          <w:delText>to</w:delText>
        </w:r>
      </w:del>
      <w:r w:rsidR="008B06A2">
        <w:rPr>
          <w:rFonts w:ascii="TimesNewRomanPSMT" w:hAnsi="TimesNewRomanPSMT" w:cs="TimesNewRomanPSMT"/>
          <w:sz w:val="24"/>
          <w:szCs w:val="24"/>
        </w:rPr>
        <w:t xml:space="preserve"> </w:t>
      </w:r>
      <w:ins w:id="7" w:author="Tan Li" w:date="2019-04-12T09:37:00Z">
        <w:r w:rsidR="001A2F29">
          <w:rPr>
            <w:rFonts w:ascii="TimesNewRomanPSMT" w:hAnsi="TimesNewRomanPSMT" w:cs="TimesNewRomanPSMT"/>
            <w:sz w:val="24"/>
            <w:szCs w:val="24"/>
          </w:rPr>
          <w:t xml:space="preserve">which </w:t>
        </w:r>
      </w:ins>
      <w:r w:rsidR="008B06A2">
        <w:rPr>
          <w:rFonts w:ascii="TimesNewRomanPSMT" w:hAnsi="TimesNewRomanPSMT" w:cs="TimesNewRomanPSMT"/>
          <w:sz w:val="24"/>
          <w:szCs w:val="24"/>
        </w:rPr>
        <w:t xml:space="preserve">either determine leading indicator crisis thresholds (Frankel and Wei 2004, </w:t>
      </w:r>
      <w:proofErr w:type="spellStart"/>
      <w:r w:rsidR="008B06A2">
        <w:rPr>
          <w:rFonts w:ascii="TimesNewRomanPSMT" w:hAnsi="TimesNewRomanPSMT" w:cs="TimesNewRomanPSMT"/>
          <w:sz w:val="24"/>
          <w:szCs w:val="24"/>
        </w:rPr>
        <w:t>Bussiere</w:t>
      </w:r>
      <w:proofErr w:type="spellEnd"/>
      <w:r w:rsidR="008B06A2">
        <w:rPr>
          <w:rFonts w:ascii="TimesNewRomanPSMT" w:hAnsi="TimesNewRomanPSMT" w:cs="TimesNewRomanPSMT"/>
          <w:sz w:val="24"/>
          <w:szCs w:val="24"/>
        </w:rPr>
        <w:t xml:space="preserve"> and </w:t>
      </w:r>
      <w:proofErr w:type="spellStart"/>
      <w:r w:rsidR="008B06A2">
        <w:rPr>
          <w:rFonts w:ascii="TimesNewRomanPSMT" w:hAnsi="TimesNewRomanPSMT" w:cs="TimesNewRomanPSMT"/>
          <w:sz w:val="24"/>
          <w:szCs w:val="24"/>
        </w:rPr>
        <w:t>Fratszcher</w:t>
      </w:r>
      <w:proofErr w:type="spellEnd"/>
      <w:r w:rsidR="008B06A2">
        <w:rPr>
          <w:rFonts w:ascii="TimesNewRomanPSMT" w:hAnsi="TimesNewRomanPSMT" w:cs="TimesNewRomanPSMT"/>
          <w:sz w:val="24"/>
          <w:szCs w:val="24"/>
        </w:rPr>
        <w:t xml:space="preserve"> 2006) or select the most appropriate indicators (Lin et al 2008, </w:t>
      </w:r>
      <w:proofErr w:type="spellStart"/>
      <w:r w:rsidR="008B06A2">
        <w:rPr>
          <w:rFonts w:ascii="TimesNewRomanPSMT" w:hAnsi="TimesNewRomanPSMT" w:cs="TimesNewRomanPSMT"/>
          <w:sz w:val="24"/>
          <w:szCs w:val="24"/>
        </w:rPr>
        <w:t>Cevim</w:t>
      </w:r>
      <w:proofErr w:type="spellEnd"/>
      <w:r w:rsidR="008B06A2">
        <w:rPr>
          <w:rFonts w:ascii="TimesNewRomanPSMT" w:hAnsi="TimesNewRomanPSMT" w:cs="TimesNewRomanPSMT"/>
          <w:sz w:val="24"/>
          <w:szCs w:val="24"/>
        </w:rPr>
        <w:t xml:space="preserve"> et al 2014).</w:t>
      </w:r>
      <w:commentRangeEnd w:id="0"/>
      <w:r w:rsidR="001A2F29">
        <w:rPr>
          <w:rStyle w:val="CommentReference"/>
        </w:rPr>
        <w:commentReference w:id="0"/>
      </w:r>
    </w:p>
    <w:p w14:paraId="3F04DE3E" w14:textId="69549522" w:rsidR="009F29C8" w:rsidRDefault="009F29C8">
      <w:pPr>
        <w:rPr>
          <w:rFonts w:ascii="TimesNewRomanPSMT" w:hAnsi="TimesNewRomanPSMT" w:cs="TimesNewRomanPSMT"/>
          <w:sz w:val="24"/>
          <w:szCs w:val="24"/>
        </w:rPr>
      </w:pPr>
      <w:r>
        <w:rPr>
          <w:rFonts w:ascii="TimesNewRomanPSMT" w:hAnsi="TimesNewRomanPSMT" w:cs="TimesNewRomanPSMT"/>
          <w:sz w:val="24"/>
          <w:szCs w:val="24"/>
        </w:rPr>
        <w:t xml:space="preserve">A financial crisis may be viewed as an abrupt shift in the state of a financial market </w:t>
      </w:r>
      <w:del w:id="8" w:author="Tan Li" w:date="2019-04-12T09:34:00Z">
        <w:r w:rsidDel="001A2F29">
          <w:rPr>
            <w:rFonts w:ascii="TimesNewRomanPSMT" w:hAnsi="TimesNewRomanPSMT" w:cs="TimesNewRomanPSMT"/>
            <w:sz w:val="24"/>
            <w:szCs w:val="24"/>
          </w:rPr>
          <w:delText xml:space="preserve">viewed </w:delText>
        </w:r>
      </w:del>
      <w:r>
        <w:rPr>
          <w:rFonts w:ascii="TimesNewRomanPSMT" w:hAnsi="TimesNewRomanPSMT" w:cs="TimesNewRomanPSMT"/>
          <w:sz w:val="24"/>
          <w:szCs w:val="24"/>
        </w:rPr>
        <w:t xml:space="preserve">as a </w:t>
      </w:r>
      <w:commentRangeStart w:id="9"/>
      <w:r>
        <w:rPr>
          <w:rFonts w:ascii="TimesNewRomanPSMT" w:hAnsi="TimesNewRomanPSMT" w:cs="TimesNewRomanPSMT"/>
          <w:sz w:val="24"/>
          <w:szCs w:val="24"/>
        </w:rPr>
        <w:t xml:space="preserve">complex </w:t>
      </w:r>
      <w:ins w:id="10" w:author="Tan Li" w:date="2019-04-12T09:43:00Z">
        <w:r w:rsidR="001E0CDF">
          <w:rPr>
            <w:rFonts w:ascii="TimesNewRomanPSMT" w:hAnsi="TimesNewRomanPSMT" w:cs="TimesNewRomanPSMT"/>
            <w:sz w:val="24"/>
            <w:szCs w:val="24"/>
          </w:rPr>
          <w:t xml:space="preserve">dynamical </w:t>
        </w:r>
      </w:ins>
      <w:r>
        <w:rPr>
          <w:rFonts w:ascii="TimesNewRomanPSMT" w:hAnsi="TimesNewRomanPSMT" w:cs="TimesNewRomanPSMT"/>
          <w:sz w:val="24"/>
          <w:szCs w:val="24"/>
        </w:rPr>
        <w:t>system</w:t>
      </w:r>
      <w:commentRangeEnd w:id="9"/>
      <w:r w:rsidR="001E0CDF">
        <w:rPr>
          <w:rStyle w:val="CommentReference"/>
        </w:rPr>
        <w:commentReference w:id="9"/>
      </w:r>
      <w:r>
        <w:rPr>
          <w:rFonts w:ascii="TimesNewRomanPSMT" w:hAnsi="TimesNewRomanPSMT" w:cs="TimesNewRomanPSMT"/>
          <w:sz w:val="24"/>
          <w:szCs w:val="24"/>
        </w:rPr>
        <w:t xml:space="preserve">. Detecting such shifts in financial markets is particularly </w:t>
      </w:r>
      <w:r w:rsidR="00CF7ADB">
        <w:rPr>
          <w:rFonts w:ascii="TimesNewRomanPSMT" w:hAnsi="TimesNewRomanPSMT" w:cs="TimesNewRomanPSMT"/>
          <w:sz w:val="24"/>
          <w:szCs w:val="24"/>
        </w:rPr>
        <w:t>difficult due to the inherent noisiness of the data as well as potential non-stationarity, which traditional methods of statistical analysis are no</w:t>
      </w:r>
      <w:r w:rsidR="00810B65">
        <w:rPr>
          <w:rFonts w:ascii="TimesNewRomanPSMT" w:hAnsi="TimesNewRomanPSMT" w:cs="TimesNewRomanPSMT"/>
          <w:sz w:val="24"/>
          <w:szCs w:val="24"/>
        </w:rPr>
        <w:t>t always well placed to handle. Novel</w:t>
      </w:r>
      <w:r w:rsidR="00CF7ADB">
        <w:rPr>
          <w:rFonts w:ascii="TimesNewRomanPSMT" w:hAnsi="TimesNewRomanPSMT" w:cs="TimesNewRomanPSMT"/>
          <w:sz w:val="24"/>
          <w:szCs w:val="24"/>
        </w:rPr>
        <w:t xml:space="preserve"> approaches in data science</w:t>
      </w:r>
      <w:r w:rsidR="00810B65">
        <w:rPr>
          <w:rFonts w:ascii="TimesNewRomanPSMT" w:hAnsi="TimesNewRomanPSMT" w:cs="TimesNewRomanPSMT"/>
          <w:sz w:val="24"/>
          <w:szCs w:val="24"/>
        </w:rPr>
        <w:t xml:space="preserve"> such as unsupervised feature learning and deep learning (</w:t>
      </w:r>
      <w:proofErr w:type="spellStart"/>
      <w:r w:rsidR="00810B65">
        <w:rPr>
          <w:rFonts w:ascii="TimesNewRomanPSMT" w:hAnsi="TimesNewRomanPSMT" w:cs="TimesNewRomanPSMT"/>
          <w:sz w:val="24"/>
          <w:szCs w:val="24"/>
        </w:rPr>
        <w:t>Langkvist</w:t>
      </w:r>
      <w:proofErr w:type="spellEnd"/>
      <w:r w:rsidR="00810B65">
        <w:rPr>
          <w:rFonts w:ascii="TimesNewRomanPSMT" w:hAnsi="TimesNewRomanPSMT" w:cs="TimesNewRomanPSMT"/>
          <w:sz w:val="24"/>
          <w:szCs w:val="24"/>
        </w:rPr>
        <w:t xml:space="preserve">, Karlson and Lutfi 2014) </w:t>
      </w:r>
      <w:r w:rsidR="00CF7ADB">
        <w:rPr>
          <w:rFonts w:ascii="TimesNewRomanPSMT" w:hAnsi="TimesNewRomanPSMT" w:cs="TimesNewRomanPSMT"/>
          <w:sz w:val="24"/>
          <w:szCs w:val="24"/>
        </w:rPr>
        <w:t xml:space="preserve">have recently been applied </w:t>
      </w:r>
      <w:r w:rsidR="00810B65">
        <w:rPr>
          <w:rFonts w:ascii="TimesNewRomanPSMT" w:hAnsi="TimesNewRomanPSMT" w:cs="TimesNewRomanPSMT"/>
          <w:sz w:val="24"/>
          <w:szCs w:val="24"/>
        </w:rPr>
        <w:t>in the time series context</w:t>
      </w:r>
      <w:r w:rsidR="007C655A">
        <w:rPr>
          <w:rFonts w:ascii="TimesNewRomanPSMT" w:hAnsi="TimesNewRomanPSMT" w:cs="TimesNewRomanPSMT"/>
          <w:sz w:val="24"/>
          <w:szCs w:val="24"/>
        </w:rPr>
        <w:t xml:space="preserve"> in order to reduce dimensionality and extract relevant information</w:t>
      </w:r>
      <w:r w:rsidR="00810B65">
        <w:rPr>
          <w:rFonts w:ascii="TimesNewRomanPSMT" w:hAnsi="TimesNewRomanPSMT" w:cs="TimesNewRomanPSMT"/>
          <w:sz w:val="24"/>
          <w:szCs w:val="24"/>
        </w:rPr>
        <w:t xml:space="preserve">. One such approach is </w:t>
      </w:r>
      <w:commentRangeStart w:id="11"/>
      <w:del w:id="12" w:author="Tan Li" w:date="2019-04-12T09:48:00Z">
        <w:r w:rsidR="00810B65" w:rsidDel="001E0CDF">
          <w:rPr>
            <w:rFonts w:ascii="TimesNewRomanPSMT" w:hAnsi="TimesNewRomanPSMT" w:cs="TimesNewRomanPSMT"/>
            <w:sz w:val="24"/>
            <w:szCs w:val="24"/>
          </w:rPr>
          <w:delText>t</w:delText>
        </w:r>
      </w:del>
      <w:ins w:id="13" w:author="Tan Li" w:date="2019-04-12T09:48:00Z">
        <w:r w:rsidR="001E0CDF">
          <w:rPr>
            <w:rFonts w:ascii="TimesNewRomanPSMT" w:hAnsi="TimesNewRomanPSMT" w:cs="TimesNewRomanPSMT"/>
            <w:sz w:val="24"/>
            <w:szCs w:val="24"/>
          </w:rPr>
          <w:t>T</w:t>
        </w:r>
      </w:ins>
      <w:r w:rsidR="00810B65">
        <w:rPr>
          <w:rFonts w:ascii="TimesNewRomanPSMT" w:hAnsi="TimesNewRomanPSMT" w:cs="TimesNewRomanPSMT"/>
          <w:sz w:val="24"/>
          <w:szCs w:val="24"/>
        </w:rPr>
        <w:t xml:space="preserve">opological </w:t>
      </w:r>
      <w:del w:id="14" w:author="Tan Li" w:date="2019-04-12T09:48:00Z">
        <w:r w:rsidR="00810B65" w:rsidDel="001E0CDF">
          <w:rPr>
            <w:rFonts w:ascii="TimesNewRomanPSMT" w:hAnsi="TimesNewRomanPSMT" w:cs="TimesNewRomanPSMT"/>
            <w:sz w:val="24"/>
            <w:szCs w:val="24"/>
          </w:rPr>
          <w:delText>d</w:delText>
        </w:r>
      </w:del>
      <w:ins w:id="15" w:author="Tan Li" w:date="2019-04-12T09:48:00Z">
        <w:r w:rsidR="001E0CDF">
          <w:rPr>
            <w:rFonts w:ascii="TimesNewRomanPSMT" w:hAnsi="TimesNewRomanPSMT" w:cs="TimesNewRomanPSMT"/>
            <w:sz w:val="24"/>
            <w:szCs w:val="24"/>
          </w:rPr>
          <w:t>D</w:t>
        </w:r>
      </w:ins>
      <w:r w:rsidR="00810B65">
        <w:rPr>
          <w:rFonts w:ascii="TimesNewRomanPSMT" w:hAnsi="TimesNewRomanPSMT" w:cs="TimesNewRomanPSMT"/>
          <w:sz w:val="24"/>
          <w:szCs w:val="24"/>
        </w:rPr>
        <w:t xml:space="preserve">ata </w:t>
      </w:r>
      <w:del w:id="16" w:author="Tan Li" w:date="2019-04-12T09:48:00Z">
        <w:r w:rsidR="00810B65" w:rsidDel="001E0CDF">
          <w:rPr>
            <w:rFonts w:ascii="TimesNewRomanPSMT" w:hAnsi="TimesNewRomanPSMT" w:cs="TimesNewRomanPSMT"/>
            <w:sz w:val="24"/>
            <w:szCs w:val="24"/>
          </w:rPr>
          <w:delText>a</w:delText>
        </w:r>
      </w:del>
      <w:ins w:id="17" w:author="Tan Li" w:date="2019-04-12T09:48:00Z">
        <w:r w:rsidR="001E0CDF">
          <w:rPr>
            <w:rFonts w:ascii="TimesNewRomanPSMT" w:hAnsi="TimesNewRomanPSMT" w:cs="TimesNewRomanPSMT"/>
            <w:sz w:val="24"/>
            <w:szCs w:val="24"/>
          </w:rPr>
          <w:t>A</w:t>
        </w:r>
      </w:ins>
      <w:r w:rsidR="00810B65">
        <w:rPr>
          <w:rFonts w:ascii="TimesNewRomanPSMT" w:hAnsi="TimesNewRomanPSMT" w:cs="TimesNewRomanPSMT"/>
          <w:sz w:val="24"/>
          <w:szCs w:val="24"/>
        </w:rPr>
        <w:t>nalysis</w:t>
      </w:r>
      <w:commentRangeEnd w:id="11"/>
      <w:r w:rsidR="001E0CDF">
        <w:rPr>
          <w:rStyle w:val="CommentReference"/>
        </w:rPr>
        <w:commentReference w:id="11"/>
      </w:r>
      <w:r w:rsidR="00810B65">
        <w:rPr>
          <w:rFonts w:ascii="TimesNewRomanPSMT" w:hAnsi="TimesNewRomanPSMT" w:cs="TimesNewRomanPSMT"/>
          <w:sz w:val="24"/>
          <w:szCs w:val="24"/>
        </w:rPr>
        <w:t xml:space="preserve">, which </w:t>
      </w:r>
      <w:r w:rsidR="00810B65" w:rsidRPr="00810B65">
        <w:rPr>
          <w:rFonts w:ascii="Times New Roman" w:hAnsi="Times New Roman" w:cs="Times New Roman"/>
          <w:color w:val="2E2E2E"/>
          <w:sz w:val="24"/>
          <w:szCs w:val="24"/>
        </w:rPr>
        <w:t xml:space="preserve">refers to a combination of statistical, computational, and topological methods </w:t>
      </w:r>
      <w:r w:rsidR="005C4EA4">
        <w:rPr>
          <w:rFonts w:ascii="Times New Roman" w:hAnsi="Times New Roman" w:cs="Times New Roman"/>
          <w:color w:val="2E2E2E"/>
          <w:sz w:val="24"/>
          <w:szCs w:val="24"/>
        </w:rPr>
        <w:t>that</w:t>
      </w:r>
      <w:r w:rsidR="00810B65" w:rsidRPr="00810B65">
        <w:rPr>
          <w:rFonts w:ascii="Times New Roman" w:hAnsi="Times New Roman" w:cs="Times New Roman"/>
          <w:color w:val="2E2E2E"/>
          <w:sz w:val="24"/>
          <w:szCs w:val="24"/>
        </w:rPr>
        <w:t xml:space="preserve"> find</w:t>
      </w:r>
      <w:r w:rsidR="005C4EA4">
        <w:rPr>
          <w:rFonts w:ascii="Times New Roman" w:hAnsi="Times New Roman" w:cs="Times New Roman"/>
          <w:color w:val="2E2E2E"/>
          <w:sz w:val="24"/>
          <w:szCs w:val="24"/>
        </w:rPr>
        <w:t>s</w:t>
      </w:r>
      <w:r w:rsidR="00810B65" w:rsidRPr="00810B65">
        <w:rPr>
          <w:rFonts w:ascii="Times New Roman" w:hAnsi="Times New Roman" w:cs="Times New Roman"/>
          <w:color w:val="2E2E2E"/>
          <w:sz w:val="24"/>
          <w:szCs w:val="24"/>
        </w:rPr>
        <w:t xml:space="preserve"> shape-like </w:t>
      </w:r>
      <w:ins w:id="18" w:author="Tan Li" w:date="2019-04-12T09:47:00Z">
        <w:r w:rsidR="001E0CDF">
          <w:rPr>
            <w:rFonts w:ascii="Times New Roman" w:hAnsi="Times New Roman" w:cs="Times New Roman"/>
            <w:color w:val="2E2E2E"/>
            <w:sz w:val="24"/>
            <w:szCs w:val="24"/>
          </w:rPr>
          <w:t xml:space="preserve">persistent </w:t>
        </w:r>
      </w:ins>
      <w:r w:rsidR="00810B65" w:rsidRPr="00810B65">
        <w:rPr>
          <w:rFonts w:ascii="Times New Roman" w:hAnsi="Times New Roman" w:cs="Times New Roman"/>
          <w:color w:val="2E2E2E"/>
          <w:sz w:val="24"/>
          <w:szCs w:val="24"/>
        </w:rPr>
        <w:t>structures in data</w:t>
      </w:r>
      <w:r w:rsidR="005C4EA4">
        <w:rPr>
          <w:rFonts w:ascii="Times New Roman" w:hAnsi="Times New Roman" w:cs="Times New Roman"/>
          <w:color w:val="2E2E2E"/>
          <w:sz w:val="24"/>
          <w:szCs w:val="24"/>
        </w:rPr>
        <w:t xml:space="preserve">. Topological </w:t>
      </w:r>
      <w:del w:id="19" w:author="Tan Li" w:date="2019-04-12T09:47:00Z">
        <w:r w:rsidR="005C4EA4" w:rsidDel="001E0CDF">
          <w:rPr>
            <w:rFonts w:ascii="Times New Roman" w:hAnsi="Times New Roman" w:cs="Times New Roman"/>
            <w:color w:val="2E2E2E"/>
            <w:sz w:val="24"/>
            <w:szCs w:val="24"/>
          </w:rPr>
          <w:delText>d</w:delText>
        </w:r>
      </w:del>
      <w:ins w:id="20" w:author="Tan Li" w:date="2019-04-12T09:47:00Z">
        <w:r w:rsidR="001E0CDF">
          <w:rPr>
            <w:rFonts w:ascii="Times New Roman" w:hAnsi="Times New Roman" w:cs="Times New Roman"/>
            <w:color w:val="2E2E2E"/>
            <w:sz w:val="24"/>
            <w:szCs w:val="24"/>
          </w:rPr>
          <w:t>D</w:t>
        </w:r>
      </w:ins>
      <w:r w:rsidR="005C4EA4">
        <w:rPr>
          <w:rFonts w:ascii="Times New Roman" w:hAnsi="Times New Roman" w:cs="Times New Roman"/>
          <w:color w:val="2E2E2E"/>
          <w:sz w:val="24"/>
          <w:szCs w:val="24"/>
        </w:rPr>
        <w:t xml:space="preserve">ata </w:t>
      </w:r>
      <w:del w:id="21" w:author="Tan Li" w:date="2019-04-12T09:48:00Z">
        <w:r w:rsidR="005C4EA4" w:rsidDel="001E0CDF">
          <w:rPr>
            <w:rFonts w:ascii="Times New Roman" w:hAnsi="Times New Roman" w:cs="Times New Roman"/>
            <w:color w:val="2E2E2E"/>
            <w:sz w:val="24"/>
            <w:szCs w:val="24"/>
          </w:rPr>
          <w:delText>a</w:delText>
        </w:r>
      </w:del>
      <w:ins w:id="22" w:author="Tan Li" w:date="2019-04-12T09:48:00Z">
        <w:r w:rsidR="001E0CDF">
          <w:rPr>
            <w:rFonts w:ascii="Times New Roman" w:hAnsi="Times New Roman" w:cs="Times New Roman"/>
            <w:color w:val="2E2E2E"/>
            <w:sz w:val="24"/>
            <w:szCs w:val="24"/>
          </w:rPr>
          <w:t>A</w:t>
        </w:r>
      </w:ins>
      <w:r w:rsidR="005C4EA4">
        <w:rPr>
          <w:rFonts w:ascii="Times New Roman" w:hAnsi="Times New Roman" w:cs="Times New Roman"/>
          <w:color w:val="2E2E2E"/>
          <w:sz w:val="24"/>
          <w:szCs w:val="24"/>
        </w:rPr>
        <w:t>nalysis has</w:t>
      </w:r>
      <w:r w:rsidR="00810B65">
        <w:rPr>
          <w:rFonts w:ascii="TimesNewRomanPSMT" w:hAnsi="TimesNewRomanPSMT" w:cs="TimesNewRomanPSMT"/>
          <w:sz w:val="24"/>
          <w:szCs w:val="24"/>
        </w:rPr>
        <w:t xml:space="preserve"> been applied in the context of time series and systems analysis (</w:t>
      </w:r>
      <w:proofErr w:type="spellStart"/>
      <w:r w:rsidR="00810B65">
        <w:rPr>
          <w:rFonts w:ascii="TimesNewRomanPSMT" w:hAnsi="TimesNewRomanPSMT" w:cs="TimesNewRomanPSMT"/>
          <w:sz w:val="24"/>
          <w:szCs w:val="24"/>
        </w:rPr>
        <w:t>Gholizadeh</w:t>
      </w:r>
      <w:proofErr w:type="spellEnd"/>
      <w:r w:rsidR="00810B65">
        <w:rPr>
          <w:rFonts w:ascii="TimesNewRomanPSMT" w:hAnsi="TimesNewRomanPSMT" w:cs="TimesNewRomanPSMT"/>
          <w:sz w:val="24"/>
          <w:szCs w:val="24"/>
        </w:rPr>
        <w:t xml:space="preserve"> and </w:t>
      </w:r>
      <w:proofErr w:type="spellStart"/>
      <w:r w:rsidR="00810B65">
        <w:rPr>
          <w:rFonts w:ascii="TimesNewRomanPSMT" w:hAnsi="TimesNewRomanPSMT" w:cs="TimesNewRomanPSMT"/>
          <w:sz w:val="24"/>
          <w:szCs w:val="24"/>
        </w:rPr>
        <w:t>Zadrozny</w:t>
      </w:r>
      <w:proofErr w:type="spellEnd"/>
      <w:r w:rsidR="00810B65">
        <w:rPr>
          <w:rFonts w:ascii="TimesNewRomanPSMT" w:hAnsi="TimesNewRomanPSMT" w:cs="TimesNewRomanPSMT"/>
          <w:sz w:val="24"/>
          <w:szCs w:val="24"/>
        </w:rPr>
        <w:t xml:space="preserve"> 2018) and </w:t>
      </w:r>
      <w:proofErr w:type="gramStart"/>
      <w:r w:rsidR="00810B65">
        <w:rPr>
          <w:rFonts w:ascii="TimesNewRomanPSMT" w:hAnsi="TimesNewRomanPSMT" w:cs="TimesNewRomanPSMT"/>
          <w:sz w:val="24"/>
          <w:szCs w:val="24"/>
        </w:rPr>
        <w:t>in particular in</w:t>
      </w:r>
      <w:proofErr w:type="gramEnd"/>
      <w:r w:rsidR="00810B65">
        <w:rPr>
          <w:rFonts w:ascii="TimesNewRomanPSMT" w:hAnsi="TimesNewRomanPSMT" w:cs="TimesNewRomanPSMT"/>
          <w:sz w:val="24"/>
          <w:szCs w:val="24"/>
        </w:rPr>
        <w:t xml:space="preserve"> the context of financial market crashes (</w:t>
      </w:r>
      <w:proofErr w:type="spellStart"/>
      <w:r w:rsidR="00810B65">
        <w:rPr>
          <w:rFonts w:ascii="TimesNewRomanPSMT" w:hAnsi="TimesNewRomanPSMT" w:cs="TimesNewRomanPSMT"/>
          <w:sz w:val="24"/>
          <w:szCs w:val="24"/>
        </w:rPr>
        <w:t>Gidea</w:t>
      </w:r>
      <w:proofErr w:type="spellEnd"/>
      <w:r w:rsidR="00810B65">
        <w:rPr>
          <w:rFonts w:ascii="TimesNewRomanPSMT" w:hAnsi="TimesNewRomanPSMT" w:cs="TimesNewRomanPSMT"/>
          <w:sz w:val="24"/>
          <w:szCs w:val="24"/>
        </w:rPr>
        <w:t xml:space="preserve"> and Katz 2018).</w:t>
      </w:r>
      <w:r w:rsidR="00BA4A07">
        <w:rPr>
          <w:rFonts w:ascii="TimesNewRomanPSMT" w:hAnsi="TimesNewRomanPSMT" w:cs="TimesNewRomanPSMT"/>
          <w:sz w:val="24"/>
          <w:szCs w:val="24"/>
        </w:rPr>
        <w:t xml:space="preserve"> </w:t>
      </w:r>
      <w:r w:rsidR="00204B8C">
        <w:rPr>
          <w:rFonts w:ascii="TimesNewRomanPSMT" w:hAnsi="TimesNewRomanPSMT" w:cs="TimesNewRomanPSMT"/>
          <w:sz w:val="24"/>
          <w:szCs w:val="24"/>
        </w:rPr>
        <w:t xml:space="preserve">A key property of </w:t>
      </w:r>
      <w:del w:id="23" w:author="Tan Li" w:date="2019-04-12T09:49:00Z">
        <w:r w:rsidR="00204B8C" w:rsidDel="000252B3">
          <w:rPr>
            <w:rFonts w:ascii="TimesNewRomanPSMT" w:hAnsi="TimesNewRomanPSMT" w:cs="TimesNewRomanPSMT"/>
            <w:sz w:val="24"/>
            <w:szCs w:val="24"/>
          </w:rPr>
          <w:delText>t</w:delText>
        </w:r>
      </w:del>
      <w:ins w:id="24" w:author="Tan Li" w:date="2019-04-12T09:49:00Z">
        <w:r w:rsidR="000252B3">
          <w:rPr>
            <w:rFonts w:ascii="TimesNewRomanPSMT" w:hAnsi="TimesNewRomanPSMT" w:cs="TimesNewRomanPSMT"/>
            <w:sz w:val="24"/>
            <w:szCs w:val="24"/>
          </w:rPr>
          <w:t>T</w:t>
        </w:r>
      </w:ins>
      <w:r w:rsidR="00BA4A07">
        <w:rPr>
          <w:rFonts w:ascii="TimesNewRomanPSMT" w:hAnsi="TimesNewRomanPSMT" w:cs="TimesNewRomanPSMT"/>
          <w:sz w:val="24"/>
          <w:szCs w:val="24"/>
        </w:rPr>
        <w:t xml:space="preserve">opological </w:t>
      </w:r>
      <w:del w:id="25" w:author="Tan Li" w:date="2019-04-12T09:49:00Z">
        <w:r w:rsidR="00BA4A07" w:rsidDel="000252B3">
          <w:rPr>
            <w:rFonts w:ascii="TimesNewRomanPSMT" w:hAnsi="TimesNewRomanPSMT" w:cs="TimesNewRomanPSMT"/>
            <w:sz w:val="24"/>
            <w:szCs w:val="24"/>
          </w:rPr>
          <w:delText>d</w:delText>
        </w:r>
      </w:del>
      <w:ins w:id="26" w:author="Tan Li" w:date="2019-04-12T09:49:00Z">
        <w:r w:rsidR="000252B3">
          <w:rPr>
            <w:rFonts w:ascii="TimesNewRomanPSMT" w:hAnsi="TimesNewRomanPSMT" w:cs="TimesNewRomanPSMT"/>
            <w:sz w:val="24"/>
            <w:szCs w:val="24"/>
          </w:rPr>
          <w:t>D</w:t>
        </w:r>
      </w:ins>
      <w:r w:rsidR="00BA4A07">
        <w:rPr>
          <w:rFonts w:ascii="TimesNewRomanPSMT" w:hAnsi="TimesNewRomanPSMT" w:cs="TimesNewRomanPSMT"/>
          <w:sz w:val="24"/>
          <w:szCs w:val="24"/>
        </w:rPr>
        <w:t xml:space="preserve">ata </w:t>
      </w:r>
      <w:del w:id="27" w:author="Tan Li" w:date="2019-04-12T09:49:00Z">
        <w:r w:rsidR="00BA4A07" w:rsidDel="000252B3">
          <w:rPr>
            <w:rFonts w:ascii="TimesNewRomanPSMT" w:hAnsi="TimesNewRomanPSMT" w:cs="TimesNewRomanPSMT"/>
            <w:sz w:val="24"/>
            <w:szCs w:val="24"/>
          </w:rPr>
          <w:delText>a</w:delText>
        </w:r>
      </w:del>
      <w:ins w:id="28" w:author="Tan Li" w:date="2019-04-12T09:49:00Z">
        <w:r w:rsidR="000252B3">
          <w:rPr>
            <w:rFonts w:ascii="TimesNewRomanPSMT" w:hAnsi="TimesNewRomanPSMT" w:cs="TimesNewRomanPSMT"/>
            <w:sz w:val="24"/>
            <w:szCs w:val="24"/>
          </w:rPr>
          <w:t>A</w:t>
        </w:r>
      </w:ins>
      <w:r w:rsidR="00BA4A07">
        <w:rPr>
          <w:rFonts w:ascii="TimesNewRomanPSMT" w:hAnsi="TimesNewRomanPSMT" w:cs="TimesNewRomanPSMT"/>
          <w:sz w:val="24"/>
          <w:szCs w:val="24"/>
        </w:rPr>
        <w:t>nalysis</w:t>
      </w:r>
      <w:r w:rsidR="00204B8C">
        <w:rPr>
          <w:rFonts w:ascii="TimesNewRomanPSMT" w:hAnsi="TimesNewRomanPSMT" w:cs="TimesNewRomanPSMT"/>
          <w:sz w:val="24"/>
          <w:szCs w:val="24"/>
        </w:rPr>
        <w:t xml:space="preserve"> is its ability to extract stable features from noisy data </w:t>
      </w:r>
      <w:r w:rsidR="00AB7B0C">
        <w:rPr>
          <w:rFonts w:ascii="TimesNewRomanPSMT" w:hAnsi="TimesNewRomanPSMT" w:cs="TimesNewRomanPSMT"/>
          <w:sz w:val="24"/>
          <w:szCs w:val="24"/>
        </w:rPr>
        <w:t xml:space="preserve">and it </w:t>
      </w:r>
      <w:r w:rsidR="00BA4A07">
        <w:rPr>
          <w:rFonts w:ascii="TimesNewRomanPSMT" w:hAnsi="TimesNewRomanPSMT" w:cs="TimesNewRomanPSMT"/>
          <w:sz w:val="24"/>
          <w:szCs w:val="24"/>
        </w:rPr>
        <w:t xml:space="preserve">provides a new econometric tool which appears to </w:t>
      </w:r>
      <w:commentRangeStart w:id="29"/>
      <w:r w:rsidR="00BA4A07">
        <w:rPr>
          <w:rFonts w:ascii="TimesNewRomanPSMT" w:hAnsi="TimesNewRomanPSMT" w:cs="TimesNewRomanPSMT"/>
          <w:sz w:val="24"/>
          <w:szCs w:val="24"/>
        </w:rPr>
        <w:t>complement</w:t>
      </w:r>
      <w:commentRangeEnd w:id="29"/>
      <w:r w:rsidR="000252B3">
        <w:rPr>
          <w:rStyle w:val="CommentReference"/>
        </w:rPr>
        <w:commentReference w:id="29"/>
      </w:r>
      <w:r w:rsidR="00BA4A07">
        <w:rPr>
          <w:rFonts w:ascii="TimesNewRomanPSMT" w:hAnsi="TimesNewRomanPSMT" w:cs="TimesNewRomanPSMT"/>
          <w:sz w:val="24"/>
          <w:szCs w:val="24"/>
        </w:rPr>
        <w:t xml:space="preserve"> </w:t>
      </w:r>
      <w:r w:rsidR="004D7E5B">
        <w:rPr>
          <w:rFonts w:ascii="TimesNewRomanPSMT" w:hAnsi="TimesNewRomanPSMT" w:cs="TimesNewRomanPSMT"/>
          <w:sz w:val="24"/>
          <w:szCs w:val="24"/>
        </w:rPr>
        <w:t>existing statistical techniques in financial crash detection.</w:t>
      </w:r>
      <w:r w:rsidR="00AB7B0C">
        <w:rPr>
          <w:rFonts w:ascii="TimesNewRomanPSMT" w:hAnsi="TimesNewRomanPSMT" w:cs="TimesNewRomanPSMT"/>
          <w:sz w:val="24"/>
          <w:szCs w:val="24"/>
        </w:rPr>
        <w:t xml:space="preserve"> A key insight from </w:t>
      </w:r>
      <w:proofErr w:type="spellStart"/>
      <w:r w:rsidR="00AB7B0C">
        <w:rPr>
          <w:rFonts w:ascii="TimesNewRomanPSMT" w:hAnsi="TimesNewRomanPSMT" w:cs="TimesNewRomanPSMT"/>
          <w:sz w:val="24"/>
          <w:szCs w:val="24"/>
        </w:rPr>
        <w:t>Gidea</w:t>
      </w:r>
      <w:proofErr w:type="spellEnd"/>
      <w:r w:rsidR="00AB7B0C">
        <w:rPr>
          <w:rFonts w:ascii="TimesNewRomanPSMT" w:hAnsi="TimesNewRomanPSMT" w:cs="TimesNewRomanPSMT"/>
          <w:sz w:val="24"/>
          <w:szCs w:val="24"/>
        </w:rPr>
        <w:t xml:space="preserve"> and Katz (2018) is the notion </w:t>
      </w:r>
      <w:r w:rsidR="00746FAA">
        <w:rPr>
          <w:rFonts w:ascii="TimesNewRomanPSMT" w:hAnsi="TimesNewRomanPSMT" w:cs="TimesNewRomanPSMT"/>
          <w:sz w:val="24"/>
          <w:szCs w:val="24"/>
        </w:rPr>
        <w:t xml:space="preserve">that topological data analysis is able to detect the </w:t>
      </w:r>
      <w:r w:rsidR="00AB7B0C">
        <w:rPr>
          <w:rFonts w:ascii="TimesNewRomanPSMT" w:hAnsi="TimesNewRomanPSMT" w:cs="TimesNewRomanPSMT"/>
          <w:sz w:val="24"/>
          <w:szCs w:val="24"/>
        </w:rPr>
        <w:t xml:space="preserve">“landscape” of crashes </w:t>
      </w:r>
      <w:r w:rsidR="00746FAA">
        <w:rPr>
          <w:rFonts w:ascii="TimesNewRomanPSMT" w:hAnsi="TimesNewRomanPSMT" w:cs="TimesNewRomanPSMT"/>
          <w:sz w:val="24"/>
          <w:szCs w:val="24"/>
        </w:rPr>
        <w:t>in that the</w:t>
      </w:r>
      <w:r w:rsidR="00AB7B0C">
        <w:rPr>
          <w:rFonts w:ascii="TimesNewRomanPSMT" w:hAnsi="TimesNewRomanPSMT" w:cs="TimesNewRomanPSMT"/>
          <w:sz w:val="24"/>
          <w:szCs w:val="24"/>
        </w:rPr>
        <w:t xml:space="preserve"> shape</w:t>
      </w:r>
      <w:ins w:id="30" w:author="Tan Li" w:date="2019-04-12T09:51:00Z">
        <w:r w:rsidR="000252B3">
          <w:rPr>
            <w:rFonts w:ascii="TimesNewRomanPSMT" w:hAnsi="TimesNewRomanPSMT" w:cs="TimesNewRomanPSMT"/>
            <w:sz w:val="24"/>
            <w:szCs w:val="24"/>
          </w:rPr>
          <w:t>s</w:t>
        </w:r>
      </w:ins>
      <w:r w:rsidR="00AB7B0C">
        <w:rPr>
          <w:rFonts w:ascii="TimesNewRomanPSMT" w:hAnsi="TimesNewRomanPSMT" w:cs="TimesNewRomanPSMT"/>
          <w:sz w:val="24"/>
          <w:szCs w:val="24"/>
        </w:rPr>
        <w:t xml:space="preserve"> of the financial time series </w:t>
      </w:r>
      <w:commentRangeStart w:id="31"/>
      <w:del w:id="32" w:author="Tan Li" w:date="2019-04-12T09:50:00Z">
        <w:r w:rsidR="00AB7B0C" w:rsidDel="000252B3">
          <w:rPr>
            <w:rFonts w:ascii="TimesNewRomanPSMT" w:hAnsi="TimesNewRomanPSMT" w:cs="TimesNewRomanPSMT"/>
            <w:sz w:val="24"/>
            <w:szCs w:val="24"/>
          </w:rPr>
          <w:delText xml:space="preserve">seems to </w:delText>
        </w:r>
      </w:del>
      <w:commentRangeEnd w:id="31"/>
      <w:r w:rsidR="000252B3">
        <w:rPr>
          <w:rStyle w:val="CommentReference"/>
        </w:rPr>
        <w:commentReference w:id="31"/>
      </w:r>
      <w:r w:rsidR="00AB7B0C">
        <w:rPr>
          <w:rFonts w:ascii="TimesNewRomanPSMT" w:hAnsi="TimesNewRomanPSMT" w:cs="TimesNewRomanPSMT"/>
          <w:sz w:val="24"/>
          <w:szCs w:val="24"/>
        </w:rPr>
        <w:t>depend on the state of the market</w:t>
      </w:r>
      <w:r w:rsidR="002253B8">
        <w:rPr>
          <w:rFonts w:ascii="TimesNewRomanPSMT" w:hAnsi="TimesNewRomanPSMT" w:cs="TimesNewRomanPSMT"/>
          <w:sz w:val="24"/>
          <w:szCs w:val="24"/>
        </w:rPr>
        <w:t xml:space="preserve"> </w:t>
      </w:r>
      <w:del w:id="33" w:author="Tan Li" w:date="2019-04-12T09:51:00Z">
        <w:r w:rsidR="002253B8" w:rsidDel="000252B3">
          <w:rPr>
            <w:rFonts w:ascii="TimesNewRomanPSMT" w:hAnsi="TimesNewRomanPSMT" w:cs="TimesNewRomanPSMT"/>
            <w:sz w:val="24"/>
            <w:szCs w:val="24"/>
          </w:rPr>
          <w:delText xml:space="preserve">with </w:delText>
        </w:r>
      </w:del>
      <w:ins w:id="34" w:author="Tan Li" w:date="2019-04-12T09:51:00Z">
        <w:r w:rsidR="000252B3">
          <w:rPr>
            <w:rFonts w:ascii="TimesNewRomanPSMT" w:hAnsi="TimesNewRomanPSMT" w:cs="TimesNewRomanPSMT"/>
            <w:sz w:val="24"/>
            <w:szCs w:val="24"/>
          </w:rPr>
          <w:t>whose</w:t>
        </w:r>
        <w:r w:rsidR="000252B3">
          <w:rPr>
            <w:rFonts w:ascii="TimesNewRomanPSMT" w:hAnsi="TimesNewRomanPSMT" w:cs="TimesNewRomanPSMT"/>
            <w:sz w:val="24"/>
            <w:szCs w:val="24"/>
          </w:rPr>
          <w:t xml:space="preserve"> </w:t>
        </w:r>
        <w:r w:rsidR="000252B3">
          <w:rPr>
            <w:rFonts w:ascii="TimesNewRomanPSMT" w:hAnsi="TimesNewRomanPSMT" w:cs="TimesNewRomanPSMT"/>
            <w:sz w:val="24"/>
            <w:szCs w:val="24"/>
          </w:rPr>
          <w:t xml:space="preserve">structural changes </w:t>
        </w:r>
      </w:ins>
      <w:r w:rsidR="002253B8">
        <w:rPr>
          <w:rFonts w:ascii="TimesNewRomanPSMT" w:hAnsi="TimesNewRomanPSMT" w:cs="TimesNewRomanPSMT"/>
          <w:sz w:val="24"/>
          <w:szCs w:val="24"/>
        </w:rPr>
        <w:t xml:space="preserve">topological data analysis </w:t>
      </w:r>
      <w:ins w:id="35" w:author="Tan Li" w:date="2019-04-12T09:52:00Z">
        <w:r w:rsidR="00E21C5D">
          <w:rPr>
            <w:rFonts w:ascii="TimesNewRomanPSMT" w:hAnsi="TimesNewRomanPSMT" w:cs="TimesNewRomanPSMT"/>
            <w:sz w:val="24"/>
            <w:szCs w:val="24"/>
          </w:rPr>
          <w:t xml:space="preserve">is </w:t>
        </w:r>
      </w:ins>
      <w:r w:rsidR="00746FAA">
        <w:rPr>
          <w:rFonts w:ascii="TimesNewRomanPSMT" w:hAnsi="TimesNewRomanPSMT" w:cs="TimesNewRomanPSMT"/>
          <w:sz w:val="24"/>
          <w:szCs w:val="24"/>
        </w:rPr>
        <w:t>able to capture</w:t>
      </w:r>
      <w:del w:id="36" w:author="Tan Li" w:date="2019-04-12T09:52:00Z">
        <w:r w:rsidR="00746FAA" w:rsidDel="00E21C5D">
          <w:rPr>
            <w:rFonts w:ascii="TimesNewRomanPSMT" w:hAnsi="TimesNewRomanPSMT" w:cs="TimesNewRomanPSMT"/>
            <w:sz w:val="24"/>
            <w:szCs w:val="24"/>
          </w:rPr>
          <w:delText xml:space="preserve"> </w:delText>
        </w:r>
      </w:del>
      <w:del w:id="37" w:author="Tan Li" w:date="2019-04-12T09:51:00Z">
        <w:r w:rsidR="00746FAA" w:rsidDel="000252B3">
          <w:rPr>
            <w:rFonts w:ascii="TimesNewRomanPSMT" w:hAnsi="TimesNewRomanPSMT" w:cs="TimesNewRomanPSMT"/>
            <w:sz w:val="24"/>
            <w:szCs w:val="24"/>
          </w:rPr>
          <w:delText xml:space="preserve">structural changes </w:delText>
        </w:r>
      </w:del>
      <w:del w:id="38" w:author="Tan Li" w:date="2019-04-12T09:52:00Z">
        <w:r w:rsidR="00746FAA" w:rsidDel="00E21C5D">
          <w:rPr>
            <w:rFonts w:ascii="TimesNewRomanPSMT" w:hAnsi="TimesNewRomanPSMT" w:cs="TimesNewRomanPSMT"/>
            <w:sz w:val="24"/>
            <w:szCs w:val="24"/>
          </w:rPr>
          <w:delText>in the market</w:delText>
        </w:r>
      </w:del>
      <w:r w:rsidR="00AB7B0C">
        <w:rPr>
          <w:rFonts w:ascii="TimesNewRomanPSMT" w:hAnsi="TimesNewRomanPSMT" w:cs="TimesNewRomanPSMT"/>
          <w:sz w:val="24"/>
          <w:szCs w:val="24"/>
        </w:rPr>
        <w:t>.</w:t>
      </w:r>
    </w:p>
    <w:p w14:paraId="38CEC69E" w14:textId="648A02F5" w:rsidR="00A941AB" w:rsidRDefault="00A941AB">
      <w:pPr>
        <w:rPr>
          <w:rFonts w:ascii="TimesNewRomanPSMT" w:hAnsi="TimesNewRomanPSMT" w:cs="TimesNewRomanPSMT"/>
          <w:sz w:val="24"/>
          <w:szCs w:val="24"/>
        </w:rPr>
      </w:pPr>
      <w:r>
        <w:rPr>
          <w:rFonts w:ascii="TimesNewRomanPSMT" w:hAnsi="TimesNewRomanPSMT" w:cs="TimesNewRomanPSMT"/>
          <w:sz w:val="24"/>
          <w:szCs w:val="24"/>
        </w:rPr>
        <w:t xml:space="preserve">In this paper we develop an early warning system for financial crash detection by incorporating topological data analysis </w:t>
      </w:r>
      <w:r w:rsidR="002253B8">
        <w:rPr>
          <w:rFonts w:ascii="TimesNewRomanPSMT" w:hAnsi="TimesNewRomanPSMT" w:cs="TimesNewRomanPSMT"/>
          <w:sz w:val="24"/>
          <w:szCs w:val="24"/>
        </w:rPr>
        <w:t>into a machine learning framework</w:t>
      </w:r>
      <w:r>
        <w:rPr>
          <w:rFonts w:ascii="TimesNewRomanPSMT" w:hAnsi="TimesNewRomanPSMT" w:cs="TimesNewRomanPSMT"/>
          <w:sz w:val="24"/>
          <w:szCs w:val="24"/>
        </w:rPr>
        <w:t>.</w:t>
      </w:r>
      <w:r w:rsidR="002253B8">
        <w:rPr>
          <w:rFonts w:ascii="TimesNewRomanPSMT" w:hAnsi="TimesNewRomanPSMT" w:cs="TimesNewRomanPSMT"/>
          <w:sz w:val="24"/>
          <w:szCs w:val="24"/>
        </w:rPr>
        <w:t xml:space="preserve"> This allows us to build a </w:t>
      </w:r>
      <w:r w:rsidR="00746FAA">
        <w:rPr>
          <w:rFonts w:ascii="TimesNewRomanPSMT" w:hAnsi="TimesNewRomanPSMT" w:cs="TimesNewRomanPSMT"/>
          <w:sz w:val="24"/>
          <w:szCs w:val="24"/>
        </w:rPr>
        <w:t xml:space="preserve">numerical </w:t>
      </w:r>
      <w:r w:rsidR="002253B8">
        <w:rPr>
          <w:rFonts w:ascii="TimesNewRomanPSMT" w:hAnsi="TimesNewRomanPSMT" w:cs="TimesNewRomanPSMT"/>
          <w:sz w:val="24"/>
          <w:szCs w:val="24"/>
        </w:rPr>
        <w:t xml:space="preserve">financial stress indicator </w:t>
      </w:r>
      <w:proofErr w:type="gramStart"/>
      <w:r w:rsidR="002253B8">
        <w:rPr>
          <w:rFonts w:ascii="TimesNewRomanPSMT" w:hAnsi="TimesNewRomanPSMT" w:cs="TimesNewRomanPSMT"/>
          <w:sz w:val="24"/>
          <w:szCs w:val="24"/>
        </w:rPr>
        <w:t>and also</w:t>
      </w:r>
      <w:proofErr w:type="gramEnd"/>
      <w:r w:rsidR="002253B8">
        <w:rPr>
          <w:rFonts w:ascii="TimesNewRomanPSMT" w:hAnsi="TimesNewRomanPSMT" w:cs="TimesNewRomanPSMT"/>
          <w:sz w:val="24"/>
          <w:szCs w:val="24"/>
        </w:rPr>
        <w:t xml:space="preserve"> to </w:t>
      </w:r>
      <w:r w:rsidR="00746FAA">
        <w:rPr>
          <w:rFonts w:ascii="TimesNewRomanPSMT" w:hAnsi="TimesNewRomanPSMT" w:cs="TimesNewRomanPSMT"/>
          <w:sz w:val="24"/>
          <w:szCs w:val="24"/>
        </w:rPr>
        <w:t>“unlock” features</w:t>
      </w:r>
      <w:ins w:id="39" w:author="Tan Li" w:date="2019-04-12T09:53:00Z">
        <w:r w:rsidR="00E21C5D">
          <w:rPr>
            <w:rFonts w:ascii="TimesNewRomanPSMT" w:hAnsi="TimesNewRomanPSMT" w:cs="TimesNewRomanPSMT"/>
            <w:sz w:val="24"/>
            <w:szCs w:val="24"/>
          </w:rPr>
          <w:t>,</w:t>
        </w:r>
      </w:ins>
      <w:r w:rsidR="00746FAA">
        <w:rPr>
          <w:rFonts w:ascii="TimesNewRomanPSMT" w:hAnsi="TimesNewRomanPSMT" w:cs="TimesNewRomanPSMT"/>
          <w:sz w:val="24"/>
          <w:szCs w:val="24"/>
        </w:rPr>
        <w:t xml:space="preserve"> </w:t>
      </w:r>
      <w:del w:id="40" w:author="Tan Li" w:date="2019-04-12T09:53:00Z">
        <w:r w:rsidR="00746FAA" w:rsidDel="00E21C5D">
          <w:rPr>
            <w:rFonts w:ascii="TimesNewRomanPSMT" w:hAnsi="TimesNewRomanPSMT" w:cs="TimesNewRomanPSMT"/>
            <w:sz w:val="24"/>
            <w:szCs w:val="24"/>
          </w:rPr>
          <w:delText xml:space="preserve">that </w:delText>
        </w:r>
      </w:del>
      <w:ins w:id="41" w:author="Tan Li" w:date="2019-04-12T09:53:00Z">
        <w:r w:rsidR="00E21C5D">
          <w:rPr>
            <w:rFonts w:ascii="TimesNewRomanPSMT" w:hAnsi="TimesNewRomanPSMT" w:cs="TimesNewRomanPSMT"/>
            <w:sz w:val="24"/>
            <w:szCs w:val="24"/>
          </w:rPr>
          <w:t xml:space="preserve">which conventional models may supress due to either data or human biases, </w:t>
        </w:r>
      </w:ins>
      <w:r w:rsidR="00746FAA">
        <w:rPr>
          <w:rFonts w:ascii="TimesNewRomanPSMT" w:hAnsi="TimesNewRomanPSMT" w:cs="TimesNewRomanPSMT"/>
          <w:sz w:val="24"/>
          <w:szCs w:val="24"/>
        </w:rPr>
        <w:t xml:space="preserve">help detect a coming financial crisis. </w:t>
      </w:r>
    </w:p>
    <w:p w14:paraId="26189BE2" w14:textId="2AC89C47" w:rsidR="001B3D47" w:rsidRDefault="006A5767">
      <w:pPr>
        <w:rPr>
          <w:rFonts w:ascii="TimesNewRomanPSMT" w:hAnsi="TimesNewRomanPSMT" w:cs="TimesNewRomanPSMT"/>
          <w:sz w:val="24"/>
          <w:szCs w:val="24"/>
        </w:rPr>
      </w:pPr>
      <w:r>
        <w:rPr>
          <w:rFonts w:ascii="TimesNewRomanPSMT" w:hAnsi="TimesNewRomanPSMT" w:cs="TimesNewRomanPSMT"/>
          <w:sz w:val="24"/>
          <w:szCs w:val="24"/>
        </w:rPr>
        <w:t xml:space="preserve">DESCRIPTION OF </w:t>
      </w:r>
      <w:r w:rsidR="00F2702B">
        <w:rPr>
          <w:rFonts w:ascii="TimesNewRomanPSMT" w:hAnsi="TimesNewRomanPSMT" w:cs="TimesNewRomanPSMT"/>
          <w:sz w:val="24"/>
          <w:szCs w:val="24"/>
        </w:rPr>
        <w:t>THE METHODOLOGY</w:t>
      </w:r>
    </w:p>
    <w:p w14:paraId="5EBE7709" w14:textId="77777777" w:rsidR="00662985" w:rsidRDefault="00F2702B">
      <w:pPr>
        <w:rPr>
          <w:rFonts w:ascii="TimesNewRomanPSMT" w:hAnsi="TimesNewRomanPSMT" w:cs="TimesNewRomanPSMT"/>
          <w:sz w:val="24"/>
          <w:szCs w:val="24"/>
        </w:rPr>
      </w:pPr>
      <w:r>
        <w:rPr>
          <w:rFonts w:ascii="TimesNewRomanPSMT" w:hAnsi="TimesNewRomanPSMT" w:cs="TimesNewRomanPSMT"/>
          <w:sz w:val="24"/>
          <w:szCs w:val="24"/>
        </w:rPr>
        <w:lastRenderedPageBreak/>
        <w:t>W</w:t>
      </w:r>
      <w:r>
        <w:rPr>
          <w:rFonts w:ascii="TimesNewRomanPSMT" w:hAnsi="TimesNewRomanPSMT" w:cs="TimesNewRomanPSMT"/>
          <w:sz w:val="24"/>
          <w:szCs w:val="24"/>
        </w:rPr>
        <w:t xml:space="preserve">e choose </w:t>
      </w:r>
      <w:r>
        <w:rPr>
          <w:rFonts w:ascii="TimesNewRomanPSMT" w:hAnsi="TimesNewRomanPSMT" w:cs="TimesNewRomanPSMT"/>
          <w:sz w:val="24"/>
          <w:szCs w:val="24"/>
        </w:rPr>
        <w:t xml:space="preserve">the decision-tree-based </w:t>
      </w:r>
      <w:proofErr w:type="spellStart"/>
      <w:r>
        <w:rPr>
          <w:rFonts w:ascii="TimesNewRomanPSMT" w:hAnsi="TimesNewRomanPSMT" w:cs="TimesNewRomanPSMT"/>
          <w:sz w:val="24"/>
          <w:szCs w:val="24"/>
        </w:rPr>
        <w:t>XGBoost</w:t>
      </w:r>
      <w:proofErr w:type="spellEnd"/>
      <w:r>
        <w:rPr>
          <w:rFonts w:ascii="TimesNewRomanPSMT" w:hAnsi="TimesNewRomanPSMT" w:cs="TimesNewRomanPSMT"/>
          <w:sz w:val="24"/>
          <w:szCs w:val="24"/>
        </w:rPr>
        <w:t xml:space="preserve"> model as the specific machine learning framework to incorporate TDA into the supervised learning process. The speed, </w:t>
      </w:r>
      <w:r>
        <w:rPr>
          <w:rFonts w:ascii="TimesNewRomanPSMT" w:hAnsi="TimesNewRomanPSMT" w:cs="TimesNewRomanPSMT"/>
          <w:sz w:val="24"/>
          <w:szCs w:val="24"/>
        </w:rPr>
        <w:t xml:space="preserve">simplicity </w:t>
      </w:r>
      <w:r>
        <w:rPr>
          <w:rFonts w:ascii="TimesNewRomanPSMT" w:hAnsi="TimesNewRomanPSMT" w:cs="TimesNewRomanPSMT"/>
          <w:sz w:val="24"/>
          <w:szCs w:val="24"/>
        </w:rPr>
        <w:t xml:space="preserve">and </w:t>
      </w:r>
      <w:r>
        <w:rPr>
          <w:rFonts w:ascii="TimesNewRomanPSMT" w:hAnsi="TimesNewRomanPSMT" w:cs="TimesNewRomanPSMT"/>
          <w:sz w:val="24"/>
          <w:szCs w:val="24"/>
        </w:rPr>
        <w:t xml:space="preserve">transparency </w:t>
      </w:r>
      <w:r>
        <w:rPr>
          <w:rFonts w:ascii="TimesNewRomanPSMT" w:hAnsi="TimesNewRomanPSMT" w:cs="TimesNewRomanPSMT"/>
          <w:sz w:val="24"/>
          <w:szCs w:val="24"/>
        </w:rPr>
        <w:t xml:space="preserve">of the </w:t>
      </w:r>
      <w:proofErr w:type="spellStart"/>
      <w:r>
        <w:rPr>
          <w:rFonts w:ascii="TimesNewRomanPSMT" w:hAnsi="TimesNewRomanPSMT" w:cs="TimesNewRomanPSMT"/>
          <w:sz w:val="24"/>
          <w:szCs w:val="24"/>
        </w:rPr>
        <w:t>XGBoost</w:t>
      </w:r>
      <w:proofErr w:type="spellEnd"/>
      <w:r>
        <w:rPr>
          <w:rFonts w:ascii="TimesNewRomanPSMT" w:hAnsi="TimesNewRomanPSMT" w:cs="TimesNewRomanPSMT"/>
          <w:sz w:val="24"/>
          <w:szCs w:val="24"/>
        </w:rPr>
        <w:t xml:space="preserve"> model stands out to make it one of the most suitable frameworks for our purpose. Simply speaking, the modelling exercise is divided into two phases: training phase and testing phase.</w:t>
      </w:r>
      <w:r w:rsidR="0049653A">
        <w:rPr>
          <w:rFonts w:ascii="TimesNewRomanPSMT" w:hAnsi="TimesNewRomanPSMT" w:cs="TimesNewRomanPSMT"/>
          <w:sz w:val="24"/>
          <w:szCs w:val="24"/>
        </w:rPr>
        <w:t xml:space="preserve"> During the training phase, the model processes considerable amount of data which are, in our case, time series of different descriptors of the market in a given time window) and make </w:t>
      </w:r>
      <w:r w:rsidR="00662985">
        <w:rPr>
          <w:rFonts w:ascii="TimesNewRomanPSMT" w:hAnsi="TimesNewRomanPSMT" w:cs="TimesNewRomanPSMT"/>
          <w:sz w:val="24"/>
          <w:szCs w:val="24"/>
        </w:rPr>
        <w:t xml:space="preserve">probabilistic predictions on how likely market will crash </w:t>
      </w:r>
      <w:proofErr w:type="gramStart"/>
      <w:r w:rsidR="00662985">
        <w:rPr>
          <w:rFonts w:ascii="TimesNewRomanPSMT" w:hAnsi="TimesNewRomanPSMT" w:cs="TimesNewRomanPSMT"/>
          <w:sz w:val="24"/>
          <w:szCs w:val="24"/>
        </w:rPr>
        <w:t>in the near future</w:t>
      </w:r>
      <w:proofErr w:type="gramEnd"/>
      <w:r w:rsidR="00662985">
        <w:rPr>
          <w:rFonts w:ascii="TimesNewRomanPSMT" w:hAnsi="TimesNewRomanPSMT" w:cs="TimesNewRomanPSMT"/>
          <w:sz w:val="24"/>
          <w:szCs w:val="24"/>
        </w:rPr>
        <w:t xml:space="preserve"> in each round. Then these predictions are compared to the corresponding ground truth to provide feedback, enabling the model to “learn” and improve its predations until the training session is complete. During the testing phase, the model is no longer “learning” but purely making predictions and these predictions are recorded for us to evaluate the performance of the model after all the testing data are processed and predictions are all made.</w:t>
      </w:r>
    </w:p>
    <w:p w14:paraId="577C5F76" w14:textId="77777777" w:rsidR="00662985" w:rsidRDefault="00662985">
      <w:pPr>
        <w:rPr>
          <w:rFonts w:ascii="TimesNewRomanPSMT" w:hAnsi="TimesNewRomanPSMT" w:cs="TimesNewRomanPSMT"/>
          <w:sz w:val="24"/>
          <w:szCs w:val="24"/>
        </w:rPr>
      </w:pPr>
      <w:bookmarkStart w:id="42" w:name="_GoBack"/>
      <w:bookmarkEnd w:id="42"/>
    </w:p>
    <w:p w14:paraId="3E44D449" w14:textId="5CF61A5E" w:rsidR="00F2702B" w:rsidRPr="00F2702B" w:rsidRDefault="00D85829">
      <w:pPr>
        <w:rPr>
          <w:rFonts w:ascii="TimesNewRomanPSMT" w:hAnsi="TimesNewRomanPSMT" w:cs="TimesNewRomanPSMT" w:hint="eastAsia"/>
          <w:sz w:val="24"/>
          <w:szCs w:val="24"/>
          <w:rPrChange w:id="43" w:author="Tan Li" w:date="2019-04-12T18:09:00Z">
            <w:rPr>
              <w:rFonts w:ascii="TimesNewRomanPSMT" w:hAnsi="TimesNewRomanPSMT" w:cs="TimesNewRomanPSMT"/>
              <w:sz w:val="24"/>
              <w:szCs w:val="24"/>
            </w:rPr>
          </w:rPrChange>
        </w:rPr>
      </w:pPr>
      <w:proofErr w:type="gramStart"/>
      <w:r>
        <w:rPr>
          <w:rFonts w:ascii="TimesNewRomanPSMT" w:hAnsi="TimesNewRomanPSMT" w:cs="TimesNewRomanPSMT"/>
          <w:sz w:val="24"/>
          <w:szCs w:val="24"/>
        </w:rPr>
        <w:t>In order to</w:t>
      </w:r>
      <w:proofErr w:type="gramEnd"/>
      <w:r>
        <w:rPr>
          <w:rFonts w:ascii="TimesNewRomanPSMT" w:hAnsi="TimesNewRomanPSMT" w:cs="TimesNewRomanPSMT"/>
          <w:sz w:val="24"/>
          <w:szCs w:val="24"/>
        </w:rPr>
        <w:t xml:space="preserve"> effectively evaluate the contribution </w:t>
      </w:r>
      <w:r w:rsidR="00CE5E16">
        <w:rPr>
          <w:rFonts w:ascii="TimesNewRomanPSMT" w:hAnsi="TimesNewRomanPSMT" w:cs="TimesNewRomanPSMT"/>
          <w:sz w:val="24"/>
          <w:szCs w:val="24"/>
        </w:rPr>
        <w:t>of TDA</w:t>
      </w:r>
      <w:r w:rsidR="00662985">
        <w:rPr>
          <w:rFonts w:ascii="TimesNewRomanPSMT" w:hAnsi="TimesNewRomanPSMT" w:cs="TimesNewRomanPSMT"/>
          <w:sz w:val="24"/>
          <w:szCs w:val="24"/>
        </w:rPr>
        <w:t xml:space="preserve">    </w:t>
      </w:r>
    </w:p>
    <w:p w14:paraId="5E3A6A5C" w14:textId="77777777" w:rsidR="005B6AC9" w:rsidRDefault="005B6AC9">
      <w:pPr>
        <w:rPr>
          <w:rFonts w:ascii="TimesNewRomanPSMT" w:hAnsi="TimesNewRomanPSMT" w:cs="TimesNewRomanPSMT"/>
          <w:sz w:val="24"/>
          <w:szCs w:val="24"/>
        </w:rPr>
      </w:pPr>
      <w:r>
        <w:rPr>
          <w:rFonts w:ascii="TimesNewRomanPSMT" w:hAnsi="TimesNewRomanPSMT" w:cs="TimesNewRomanPSMT"/>
          <w:sz w:val="24"/>
          <w:szCs w:val="24"/>
        </w:rPr>
        <w:t>DESCRIPTION OF RESULTS</w:t>
      </w:r>
    </w:p>
    <w:p w14:paraId="020F2D5B" w14:textId="77777777" w:rsidR="00625745" w:rsidRPr="00625745" w:rsidRDefault="005B6AC9" w:rsidP="00625745">
      <w:pPr>
        <w:rPr>
          <w:rFonts w:ascii="TimesNewRomanPSMT" w:hAnsi="TimesNewRomanPSMT" w:cs="TimesNewRomanPSMT"/>
          <w:sz w:val="24"/>
          <w:szCs w:val="24"/>
        </w:rPr>
      </w:pPr>
      <w:r>
        <w:rPr>
          <w:rFonts w:ascii="TimesNewRomanPSMT" w:hAnsi="TimesNewRomanPSMT" w:cs="TimesNewRomanPSMT"/>
          <w:sz w:val="24"/>
          <w:szCs w:val="24"/>
        </w:rPr>
        <w:t>Over the August to December 2008 period the early warning indicators,  which is the aggregate probability of a market crash in the next two weeks, look very different with and without TDA features. The indicator without TDA features peaks at the end of November 2008 well after the major decline in the S&amp;P and is consistently elevated only from the beginning of November. When</w:t>
      </w:r>
      <w:r w:rsidR="006E63BB">
        <w:rPr>
          <w:rFonts w:ascii="TimesNewRomanPSMT" w:hAnsi="TimesNewRomanPSMT" w:cs="TimesNewRomanPSMT"/>
          <w:sz w:val="24"/>
          <w:szCs w:val="24"/>
        </w:rPr>
        <w:t xml:space="preserve"> TDA features are incorporated the indicator s</w:t>
      </w:r>
      <w:r>
        <w:rPr>
          <w:rFonts w:ascii="TimesNewRomanPSMT" w:hAnsi="TimesNewRomanPSMT" w:cs="TimesNewRomanPSMT"/>
          <w:sz w:val="24"/>
          <w:szCs w:val="24"/>
        </w:rPr>
        <w:t xml:space="preserve">hows a major spike in </w:t>
      </w:r>
      <w:r w:rsidR="006E63BB">
        <w:rPr>
          <w:rFonts w:ascii="TimesNewRomanPSMT" w:hAnsi="TimesNewRomanPSMT" w:cs="TimesNewRomanPSMT"/>
          <w:sz w:val="24"/>
          <w:szCs w:val="24"/>
        </w:rPr>
        <w:t>mid-September about two weeks before a 25% decline in the S&amp;P and continues to remain elevated in the month of October between two and four weeks before a 17% decline in November.</w:t>
      </w:r>
      <w:r w:rsidR="00DD311A">
        <w:rPr>
          <w:rFonts w:ascii="TimesNewRomanPSMT" w:hAnsi="TimesNewRomanPSMT" w:cs="TimesNewRomanPSMT"/>
          <w:sz w:val="24"/>
          <w:szCs w:val="24"/>
        </w:rPr>
        <w:t xml:space="preserve"> The </w:t>
      </w:r>
      <w:r w:rsidR="007D4DD9">
        <w:rPr>
          <w:rFonts w:ascii="TimesNewRomanPSMT" w:hAnsi="TimesNewRomanPSMT" w:cs="TimesNewRomanPSMT"/>
          <w:sz w:val="24"/>
          <w:szCs w:val="24"/>
        </w:rPr>
        <w:t xml:space="preserve">TDA based </w:t>
      </w:r>
      <w:r w:rsidR="00DD311A">
        <w:rPr>
          <w:rFonts w:ascii="TimesNewRomanPSMT" w:hAnsi="TimesNewRomanPSMT" w:cs="TimesNewRomanPSMT"/>
          <w:sz w:val="24"/>
          <w:szCs w:val="24"/>
        </w:rPr>
        <w:t xml:space="preserve">indicator again shows a spike at the end of November </w:t>
      </w:r>
      <w:r w:rsidR="007D4DD9">
        <w:rPr>
          <w:rFonts w:ascii="TimesNewRomanPSMT" w:hAnsi="TimesNewRomanPSMT" w:cs="TimesNewRomanPSMT"/>
          <w:sz w:val="24"/>
          <w:szCs w:val="24"/>
        </w:rPr>
        <w:t xml:space="preserve">together with the non TDA based indicator, </w:t>
      </w:r>
      <w:r w:rsidR="00DD311A">
        <w:rPr>
          <w:rFonts w:ascii="TimesNewRomanPSMT" w:hAnsi="TimesNewRomanPSMT" w:cs="TimesNewRomanPSMT"/>
          <w:sz w:val="24"/>
          <w:szCs w:val="24"/>
        </w:rPr>
        <w:t>which does not presage a major decline</w:t>
      </w:r>
      <w:r w:rsidR="007D4DD9">
        <w:rPr>
          <w:rFonts w:ascii="TimesNewRomanPSMT" w:hAnsi="TimesNewRomanPSMT" w:cs="TimesNewRomanPSMT"/>
          <w:sz w:val="24"/>
          <w:szCs w:val="24"/>
        </w:rPr>
        <w:t xml:space="preserve">, However the TDA based indicator drops much more sharply than the non-TDA based indicator. </w:t>
      </w:r>
      <w:r w:rsidR="00625745">
        <w:rPr>
          <w:rFonts w:ascii="TimesNewRomanPSMT" w:hAnsi="TimesNewRomanPSMT" w:cs="TimesNewRomanPSMT"/>
          <w:sz w:val="24"/>
          <w:szCs w:val="24"/>
        </w:rPr>
        <w:t xml:space="preserve">The market decline in 1998 also provides a good test case and here a similar pattern in observed. The S&amp;P </w:t>
      </w:r>
      <w:r w:rsidR="00625745" w:rsidRPr="00625745">
        <w:rPr>
          <w:rFonts w:ascii="TimesNewRomanPSMT" w:hAnsi="TimesNewRomanPSMT" w:cs="TimesNewRomanPSMT"/>
          <w:sz w:val="24"/>
          <w:szCs w:val="24"/>
          <w:lang w:val="en-US"/>
        </w:rPr>
        <w:t xml:space="preserve">peaked in the middle of July 1998, </w:t>
      </w:r>
      <w:r w:rsidR="00625745">
        <w:rPr>
          <w:rFonts w:ascii="TimesNewRomanPSMT" w:hAnsi="TimesNewRomanPSMT" w:cs="TimesNewRomanPSMT"/>
          <w:sz w:val="24"/>
          <w:szCs w:val="24"/>
          <w:lang w:val="en-US"/>
        </w:rPr>
        <w:t xml:space="preserve">and the </w:t>
      </w:r>
      <w:r w:rsidR="00625745" w:rsidRPr="00625745">
        <w:rPr>
          <w:rFonts w:ascii="TimesNewRomanPSMT" w:hAnsi="TimesNewRomanPSMT" w:cs="TimesNewRomanPSMT"/>
          <w:sz w:val="24"/>
          <w:szCs w:val="24"/>
          <w:lang w:val="en-US"/>
        </w:rPr>
        <w:t xml:space="preserve">TDA </w:t>
      </w:r>
      <w:r w:rsidR="00625745">
        <w:rPr>
          <w:rFonts w:ascii="TimesNewRomanPSMT" w:hAnsi="TimesNewRomanPSMT" w:cs="TimesNewRomanPSMT"/>
          <w:sz w:val="24"/>
          <w:szCs w:val="24"/>
          <w:lang w:val="en-US"/>
        </w:rPr>
        <w:t>based crisis indicator</w:t>
      </w:r>
      <w:r w:rsidR="00625745" w:rsidRPr="00625745">
        <w:rPr>
          <w:rFonts w:ascii="TimesNewRomanPSMT" w:hAnsi="TimesNewRomanPSMT" w:cs="TimesNewRomanPSMT"/>
          <w:sz w:val="24"/>
          <w:szCs w:val="24"/>
          <w:lang w:val="en-US"/>
        </w:rPr>
        <w:t xml:space="preserve"> correctly forecasts the drop with 3 consecutive spikes of crisis probability before</w:t>
      </w:r>
      <w:r w:rsidR="00625745">
        <w:rPr>
          <w:rFonts w:ascii="TimesNewRomanPSMT" w:hAnsi="TimesNewRomanPSMT" w:cs="TimesNewRomanPSMT"/>
          <w:sz w:val="24"/>
          <w:szCs w:val="24"/>
          <w:lang w:val="en-US"/>
        </w:rPr>
        <w:t xml:space="preserve"> the market declined around 20%. The crisis indicator without TDA peaked near the end of the decline and remained at low levels prior to the decline.</w:t>
      </w:r>
    </w:p>
    <w:p w14:paraId="1B4BBF0C" w14:textId="77777777" w:rsidR="007D4DD9" w:rsidRDefault="007D4DD9">
      <w:pPr>
        <w:rPr>
          <w:rFonts w:ascii="TimesNewRomanPSMT" w:hAnsi="TimesNewRomanPSMT" w:cs="TimesNewRomanPSMT"/>
          <w:sz w:val="24"/>
          <w:szCs w:val="24"/>
        </w:rPr>
      </w:pPr>
      <w:r>
        <w:rPr>
          <w:rFonts w:ascii="TimesNewRomanPSMT" w:hAnsi="TimesNewRomanPSMT" w:cs="TimesNewRomanPSMT"/>
          <w:sz w:val="24"/>
          <w:szCs w:val="24"/>
        </w:rPr>
        <w:t>NEED A SIMILAR GRAPH FOR 1998 HERE</w:t>
      </w:r>
    </w:p>
    <w:p w14:paraId="43ECF1AC" w14:textId="77777777" w:rsidR="007D4DD9" w:rsidRDefault="007D4DD9">
      <w:pPr>
        <w:rPr>
          <w:rFonts w:ascii="TimesNewRomanPSMT" w:hAnsi="TimesNewRomanPSMT" w:cs="TimesNewRomanPSMT"/>
          <w:sz w:val="24"/>
          <w:szCs w:val="24"/>
        </w:rPr>
      </w:pPr>
      <w:r>
        <w:rPr>
          <w:rFonts w:ascii="TimesNewRomanPSMT" w:hAnsi="TimesNewRomanPSMT" w:cs="TimesNewRomanPSMT"/>
          <w:sz w:val="24"/>
          <w:szCs w:val="24"/>
        </w:rPr>
        <w:t>Overall these finding indicate that the TDA based indicator seems to be both a good early warning indicator of crashes and is also less susceptible to false positives than the indicator without TDA features. We find that this finding is robust over longer time periods for the S&amp;P as well as for th</w:t>
      </w:r>
      <w:r w:rsidR="00224CBE">
        <w:rPr>
          <w:rFonts w:ascii="TimesNewRomanPSMT" w:hAnsi="TimesNewRomanPSMT" w:cs="TimesNewRomanPSMT"/>
          <w:sz w:val="24"/>
          <w:szCs w:val="24"/>
        </w:rPr>
        <w:t xml:space="preserve">e FTSE as well as the Hang Seng and that the false positive rates are comparable to those </w:t>
      </w:r>
      <w:r w:rsidR="00A17B83">
        <w:rPr>
          <w:rFonts w:ascii="TimesNewRomanPSMT" w:hAnsi="TimesNewRomanPSMT" w:cs="TimesNewRomanPSMT"/>
          <w:sz w:val="24"/>
          <w:szCs w:val="24"/>
        </w:rPr>
        <w:t xml:space="preserve">of machine learning based </w:t>
      </w:r>
      <w:r w:rsidR="00625745">
        <w:rPr>
          <w:rFonts w:ascii="TimesNewRomanPSMT" w:hAnsi="TimesNewRomanPSMT" w:cs="TimesNewRomanPSMT"/>
          <w:sz w:val="24"/>
          <w:szCs w:val="24"/>
        </w:rPr>
        <w:t xml:space="preserve">financial crisis </w:t>
      </w:r>
      <w:r w:rsidR="00A17B83">
        <w:rPr>
          <w:rFonts w:ascii="TimesNewRomanPSMT" w:hAnsi="TimesNewRomanPSMT" w:cs="TimesNewRomanPSMT"/>
          <w:sz w:val="24"/>
          <w:szCs w:val="24"/>
        </w:rPr>
        <w:t>indicators (</w:t>
      </w:r>
      <w:proofErr w:type="spellStart"/>
      <w:r w:rsidR="00A17B83">
        <w:rPr>
          <w:rFonts w:ascii="TimesNewRomanPSMT" w:hAnsi="TimesNewRomanPSMT" w:cs="TimesNewRomanPSMT"/>
          <w:sz w:val="24"/>
          <w:szCs w:val="24"/>
        </w:rPr>
        <w:t>Chatzis</w:t>
      </w:r>
      <w:proofErr w:type="spellEnd"/>
      <w:r w:rsidR="00A17B83">
        <w:rPr>
          <w:rFonts w:ascii="TimesNewRomanPSMT" w:hAnsi="TimesNewRomanPSMT" w:cs="TimesNewRomanPSMT"/>
          <w:sz w:val="24"/>
          <w:szCs w:val="24"/>
        </w:rPr>
        <w:t xml:space="preserve"> et al 2018).</w:t>
      </w:r>
      <w:r>
        <w:rPr>
          <w:rFonts w:ascii="TimesNewRomanPSMT" w:hAnsi="TimesNewRomanPSMT" w:cs="TimesNewRomanPSMT"/>
          <w:sz w:val="24"/>
          <w:szCs w:val="24"/>
        </w:rPr>
        <w:t xml:space="preserve"> </w:t>
      </w:r>
    </w:p>
    <w:p w14:paraId="74003ACF" w14:textId="77777777" w:rsidR="00D85C6F" w:rsidRDefault="00D85C6F">
      <w:pPr>
        <w:rPr>
          <w:rFonts w:ascii="TimesNewRomanPSMT" w:hAnsi="TimesNewRomanPSMT" w:cs="TimesNewRomanPSMT"/>
          <w:sz w:val="24"/>
          <w:szCs w:val="24"/>
        </w:rPr>
      </w:pPr>
      <w:r>
        <w:rPr>
          <w:rFonts w:ascii="TimesNewRomanPSMT" w:hAnsi="TimesNewRomanPSMT" w:cs="TimesNewRomanPSMT"/>
          <w:sz w:val="24"/>
          <w:szCs w:val="24"/>
        </w:rPr>
        <w:t xml:space="preserve">Another important aspect of the TDA based system is feature selection. There are two aspects to this, the first of which is identification of new features and the second is feature importance. Over both the 1998 and 2008 crash periods the crisis indicator incorporating TDA identifies additional features, over and above those initially identified, which are significant for crash prediction.  This suggests that the TDA methodology “unlocks” new </w:t>
      </w:r>
      <w:r w:rsidR="008E34AE">
        <w:rPr>
          <w:rFonts w:ascii="TimesNewRomanPSMT" w:hAnsi="TimesNewRomanPSMT" w:cs="TimesNewRomanPSMT"/>
          <w:sz w:val="24"/>
          <w:szCs w:val="24"/>
        </w:rPr>
        <w:t xml:space="preserve">features and signals around crashes providing further support for the “landscape” of crashes </w:t>
      </w:r>
      <w:r w:rsidR="008E34AE">
        <w:rPr>
          <w:rFonts w:ascii="TimesNewRomanPSMT" w:hAnsi="TimesNewRomanPSMT" w:cs="TimesNewRomanPSMT"/>
          <w:sz w:val="24"/>
          <w:szCs w:val="24"/>
        </w:rPr>
        <w:lastRenderedPageBreak/>
        <w:t xml:space="preserve">viewpoint proposed in </w:t>
      </w:r>
      <w:proofErr w:type="spellStart"/>
      <w:r w:rsidR="008E34AE">
        <w:rPr>
          <w:rFonts w:ascii="TimesNewRomanPSMT" w:hAnsi="TimesNewRomanPSMT" w:cs="TimesNewRomanPSMT"/>
          <w:sz w:val="24"/>
          <w:szCs w:val="24"/>
        </w:rPr>
        <w:t>Gidea</w:t>
      </w:r>
      <w:proofErr w:type="spellEnd"/>
      <w:r w:rsidR="008E34AE">
        <w:rPr>
          <w:rFonts w:ascii="TimesNewRomanPSMT" w:hAnsi="TimesNewRomanPSMT" w:cs="TimesNewRomanPSMT"/>
          <w:sz w:val="24"/>
          <w:szCs w:val="24"/>
        </w:rPr>
        <w:t xml:space="preserve"> and Katz (2018).</w:t>
      </w:r>
      <w:r w:rsidR="00EF7945">
        <w:rPr>
          <w:rFonts w:ascii="TimesNewRomanPSMT" w:hAnsi="TimesNewRomanPSMT" w:cs="TimesNewRomanPSMT"/>
          <w:sz w:val="24"/>
          <w:szCs w:val="24"/>
        </w:rPr>
        <w:t xml:space="preserve"> Feature importance with and without these TDA based features is also completely different. When the TDA based features are omitted the machine learning algorithm weights two or three features, mostly involving short term asset returns, very highly and virtually ignoring most of the others. Once TDA features are added feature weighting is far more uniform and, in particular, longer term returns and term spreads as well as the TDA features all receive higher weightings. Thus the presence of TDA features seems to unlock greater value from existing factors which also indicates that incorporating TDA into a machine learning framework could be beneficial in a number of financial market settings.</w:t>
      </w:r>
    </w:p>
    <w:p w14:paraId="47DD038C" w14:textId="77777777" w:rsidR="001C0A94" w:rsidRDefault="003C199C">
      <w:pPr>
        <w:rPr>
          <w:rFonts w:ascii="TimesNewRomanPSMT" w:hAnsi="TimesNewRomanPSMT" w:cs="TimesNewRomanPSMT"/>
          <w:sz w:val="24"/>
          <w:szCs w:val="24"/>
        </w:rPr>
      </w:pPr>
      <w:r>
        <w:rPr>
          <w:rFonts w:ascii="TimesNewRomanPSMT" w:hAnsi="TimesNewRomanPSMT" w:cs="TimesNewRomanPSMT"/>
          <w:sz w:val="24"/>
          <w:szCs w:val="24"/>
        </w:rPr>
        <w:t>FALSE NEGATIVES</w:t>
      </w:r>
    </w:p>
    <w:p w14:paraId="04DDDE84" w14:textId="77777777" w:rsidR="001C0A94" w:rsidRDefault="001C0A94">
      <w:pPr>
        <w:rPr>
          <w:rFonts w:ascii="TimesNewRomanPSMT" w:hAnsi="TimesNewRomanPSMT" w:cs="TimesNewRomanPSMT"/>
          <w:sz w:val="24"/>
          <w:szCs w:val="24"/>
        </w:rPr>
      </w:pPr>
      <w:r>
        <w:rPr>
          <w:rFonts w:ascii="TimesNewRomanPSMT" w:hAnsi="TimesNewRomanPSMT" w:cs="TimesNewRomanPSMT"/>
          <w:sz w:val="24"/>
          <w:szCs w:val="24"/>
        </w:rPr>
        <w:t>The issue of false negatives is also very relevant in the context of crash prediction. While it is important to avoid false positives it is perhaps more important to try to avoid false negatives, as the cost of a false negative</w:t>
      </w:r>
      <w:r w:rsidR="006F4938">
        <w:rPr>
          <w:rFonts w:ascii="TimesNewRomanPSMT" w:hAnsi="TimesNewRomanPSMT" w:cs="TimesNewRomanPSMT"/>
          <w:sz w:val="24"/>
          <w:szCs w:val="24"/>
        </w:rPr>
        <w:t xml:space="preserve"> which is a crash that was not predicted</w:t>
      </w:r>
      <w:r>
        <w:rPr>
          <w:rFonts w:ascii="TimesNewRomanPSMT" w:hAnsi="TimesNewRomanPSMT" w:cs="TimesNewRomanPSMT"/>
          <w:sz w:val="24"/>
          <w:szCs w:val="24"/>
        </w:rPr>
        <w:t xml:space="preserve"> is likely to be much higher than that of a false positive. The precision recall measure is a standard measure in machine learning which measures false positives against false negatives. The precision recall measure of the model without TDA features for high cut-offs, where the probability of a crash is higher the performance, is much lower than for low cut-offs indicating that the model has a much higher incidence of false negatives indicating that the model is much less able to detect crashes when they are more likely to happen.</w:t>
      </w:r>
      <w:r w:rsidR="006F6615">
        <w:rPr>
          <w:rFonts w:ascii="TimesNewRomanPSMT" w:hAnsi="TimesNewRomanPSMT" w:cs="TimesNewRomanPSMT"/>
          <w:sz w:val="24"/>
          <w:szCs w:val="24"/>
        </w:rPr>
        <w:t xml:space="preserve"> When TDA features are added the precision recall measure declines far more slowly as a function of cut-off and in the case of the FTSE 100 exhibits an increase in a certain region. </w:t>
      </w:r>
      <w:r w:rsidR="006F4938">
        <w:rPr>
          <w:rFonts w:ascii="TimesNewRomanPSMT" w:hAnsi="TimesNewRomanPSMT" w:cs="TimesNewRomanPSMT"/>
          <w:sz w:val="24"/>
          <w:szCs w:val="24"/>
        </w:rPr>
        <w:t xml:space="preserve">Thus adding TDA features seems to smooth the performance of the model as the precision recall measure for the model without TDA is often higher than that with TDA for low levels of the cut-off. Taken together with the earlier discussion of feature weighting, it seems that incorporating TDA in this machine learning framework seems to ameliorate the problem of overfitting which seems particularly important in the context of </w:t>
      </w:r>
      <w:r w:rsidR="005831CA">
        <w:rPr>
          <w:rFonts w:ascii="TimesNewRomanPSMT" w:hAnsi="TimesNewRomanPSMT" w:cs="TimesNewRomanPSMT"/>
          <w:sz w:val="24"/>
          <w:szCs w:val="24"/>
        </w:rPr>
        <w:t>being able to predict crashes that actually happen</w:t>
      </w:r>
      <w:r w:rsidR="006F4938">
        <w:rPr>
          <w:rFonts w:ascii="TimesNewRomanPSMT" w:hAnsi="TimesNewRomanPSMT" w:cs="TimesNewRomanPSMT"/>
          <w:sz w:val="24"/>
          <w:szCs w:val="24"/>
        </w:rPr>
        <w:t xml:space="preserve">. </w:t>
      </w:r>
      <w:r w:rsidR="00A54C80">
        <w:rPr>
          <w:rFonts w:ascii="TimesNewRomanPSMT" w:hAnsi="TimesNewRomanPSMT" w:cs="TimesNewRomanPSMT"/>
          <w:sz w:val="24"/>
          <w:szCs w:val="24"/>
        </w:rPr>
        <w:t>This is an advantage of TDA that has been noted in other contexts, namely the ability to exploit weak signals that are nonetheless persistent.</w:t>
      </w:r>
    </w:p>
    <w:p w14:paraId="4EAE1A76" w14:textId="77777777" w:rsidR="003C199C" w:rsidRPr="006B7619" w:rsidRDefault="00CB6BF5">
      <w:pPr>
        <w:rPr>
          <w:rFonts w:ascii="Times New Roman" w:hAnsi="Times New Roman" w:cs="Times New Roman"/>
          <w:sz w:val="24"/>
          <w:szCs w:val="24"/>
        </w:rPr>
      </w:pPr>
      <w:r>
        <w:rPr>
          <w:rFonts w:ascii="TimesNewRomanPSMT" w:hAnsi="TimesNewRomanPSMT" w:cs="TimesNewRomanPSMT"/>
          <w:sz w:val="24"/>
          <w:szCs w:val="24"/>
        </w:rPr>
        <w:t xml:space="preserve">Taking a longer term perspective over the 25 year period from 1993-2018 </w:t>
      </w:r>
      <w:r w:rsidR="00C12100">
        <w:rPr>
          <w:rFonts w:ascii="TimesNewRomanPSMT" w:hAnsi="TimesNewRomanPSMT" w:cs="TimesNewRomanPSMT"/>
          <w:sz w:val="24"/>
          <w:szCs w:val="24"/>
        </w:rPr>
        <w:t xml:space="preserve">for the S&amp;P </w:t>
      </w:r>
      <w:r>
        <w:rPr>
          <w:rFonts w:ascii="TimesNewRomanPSMT" w:hAnsi="TimesNewRomanPSMT" w:cs="TimesNewRomanPSMT"/>
          <w:sz w:val="24"/>
          <w:szCs w:val="24"/>
        </w:rPr>
        <w:t xml:space="preserve">the highest levels for the TDA based crisis indicator were over the 1995-1999 period followed by 2008. </w:t>
      </w:r>
      <w:r w:rsidR="004B24EB">
        <w:rPr>
          <w:rFonts w:ascii="TimesNewRomanPSMT" w:hAnsi="TimesNewRomanPSMT" w:cs="TimesNewRomanPSMT"/>
          <w:sz w:val="24"/>
          <w:szCs w:val="24"/>
        </w:rPr>
        <w:t xml:space="preserve">This indicates that the late 1990s saw the highest level of </w:t>
      </w:r>
      <w:r w:rsidR="00C12100">
        <w:rPr>
          <w:rFonts w:ascii="TimesNewRomanPSMT" w:hAnsi="TimesNewRomanPSMT" w:cs="TimesNewRomanPSMT"/>
          <w:sz w:val="24"/>
          <w:szCs w:val="24"/>
        </w:rPr>
        <w:t xml:space="preserve">stock market </w:t>
      </w:r>
      <w:r w:rsidR="004B24EB">
        <w:rPr>
          <w:rFonts w:ascii="TimesNewRomanPSMT" w:hAnsi="TimesNewRomanPSMT" w:cs="TimesNewRomanPSMT"/>
          <w:sz w:val="24"/>
          <w:szCs w:val="24"/>
        </w:rPr>
        <w:t>uncertainty as proxied by financial market indicators</w:t>
      </w:r>
      <w:r w:rsidR="00C12100">
        <w:rPr>
          <w:rFonts w:ascii="TimesNewRomanPSMT" w:hAnsi="TimesNewRomanPSMT" w:cs="TimesNewRomanPSMT"/>
          <w:sz w:val="24"/>
          <w:szCs w:val="24"/>
        </w:rPr>
        <w:t xml:space="preserve">. The relative weight of TDA indicators was lowest over this period with the one week return for the S&amp;P and gold receiving the highest weights. The TDA based feature weighting increased sharply over the 2004-2009 period, declined over the 2010-2012 period and then increased again to its highest overall level while the relative importance of weekly return for the S&amp;P and particularly gold has been much lower since </w:t>
      </w:r>
      <w:r w:rsidR="002F04F3">
        <w:rPr>
          <w:rFonts w:ascii="TimesNewRomanPSMT" w:hAnsi="TimesNewRomanPSMT" w:cs="TimesNewRomanPSMT"/>
          <w:sz w:val="24"/>
          <w:szCs w:val="24"/>
        </w:rPr>
        <w:t>about 1999. These results seem to suggest a pattern of changing linkages within financial markets</w:t>
      </w:r>
      <w:r w:rsidR="005D6823">
        <w:rPr>
          <w:rFonts w:ascii="TimesNewRomanPSMT" w:hAnsi="TimesNewRomanPSMT" w:cs="TimesNewRomanPSMT"/>
          <w:sz w:val="24"/>
          <w:szCs w:val="24"/>
        </w:rPr>
        <w:t xml:space="preserve"> with TDA able to detect changes in the “shape” of the market</w:t>
      </w:r>
      <w:r w:rsidR="002F04F3">
        <w:rPr>
          <w:rFonts w:ascii="TimesNewRomanPSMT" w:hAnsi="TimesNewRomanPSMT" w:cs="TimesNewRomanPSMT"/>
          <w:sz w:val="24"/>
          <w:szCs w:val="24"/>
        </w:rPr>
        <w:t>.</w:t>
      </w:r>
      <w:r w:rsidR="00C12100">
        <w:rPr>
          <w:rFonts w:ascii="TimesNewRomanPSMT" w:hAnsi="TimesNewRomanPSMT" w:cs="TimesNewRomanPSMT"/>
          <w:sz w:val="24"/>
          <w:szCs w:val="24"/>
        </w:rPr>
        <w:t xml:space="preserve">  </w:t>
      </w:r>
    </w:p>
    <w:sectPr w:rsidR="003C199C" w:rsidRPr="006B76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 Li" w:date="2019-04-12T09:41:00Z" w:initials="TL">
    <w:p w14:paraId="32B88A69" w14:textId="77777777" w:rsidR="001A2F29" w:rsidRDefault="001A2F29">
      <w:pPr>
        <w:pStyle w:val="CommentText"/>
      </w:pPr>
      <w:r>
        <w:rPr>
          <w:rStyle w:val="CommentReference"/>
        </w:rPr>
        <w:annotationRef/>
      </w:r>
      <w:r>
        <w:t xml:space="preserve">Can’t locate the referenced papers </w:t>
      </w:r>
      <w:r w:rsidR="001E0CDF">
        <w:t xml:space="preserve">quickly, but wanting to emphasis/distinguish this approach using Pawel’s terminology “data driven” as opposed to traditional “mathematical/statistical modelling” – still need to check whether the papers indeed accord to it…  </w:t>
      </w:r>
    </w:p>
  </w:comment>
  <w:comment w:id="9" w:author="Tan Li" w:date="2019-04-12T09:44:00Z" w:initials="TL">
    <w:p w14:paraId="6CA2AFE4" w14:textId="77777777" w:rsidR="001E0CDF" w:rsidRDefault="001E0CDF">
      <w:pPr>
        <w:pStyle w:val="CommentText"/>
      </w:pPr>
      <w:r>
        <w:rPr>
          <w:rStyle w:val="CommentReference"/>
        </w:rPr>
        <w:annotationRef/>
      </w:r>
      <w:r>
        <w:t xml:space="preserve">Not sure if adding “dynamical” is helpful, but essentially, the PH carries on the technicality and spirit of Morse theory which is to capture the critical/equilibrium states of a dynamical system, especially we are using a top-down height function – a classic Morse function! </w:t>
      </w:r>
    </w:p>
  </w:comment>
  <w:comment w:id="11" w:author="Tan Li" w:date="2019-04-12T09:48:00Z" w:initials="TL">
    <w:p w14:paraId="38429E30" w14:textId="77777777" w:rsidR="001E0CDF" w:rsidRDefault="001E0CDF">
      <w:pPr>
        <w:pStyle w:val="CommentText"/>
      </w:pPr>
      <w:r>
        <w:rPr>
          <w:rStyle w:val="CommentReference"/>
        </w:rPr>
        <w:annotationRef/>
      </w:r>
      <w:proofErr w:type="spellStart"/>
      <w:proofErr w:type="gramStart"/>
      <w:r>
        <w:t>Lets</w:t>
      </w:r>
      <w:proofErr w:type="spellEnd"/>
      <w:proofErr w:type="gramEnd"/>
      <w:r>
        <w:t xml:space="preserve"> decide the convention of this key word? I prefer capital letters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29" w:author="Tan Li" w:date="2019-04-12T09:50:00Z" w:initials="TL">
    <w:p w14:paraId="252C8872" w14:textId="76C39631" w:rsidR="000252B3" w:rsidRDefault="000252B3">
      <w:pPr>
        <w:pStyle w:val="CommentText"/>
      </w:pPr>
      <w:r>
        <w:rPr>
          <w:rStyle w:val="CommentReference"/>
        </w:rPr>
        <w:annotationRef/>
      </w:r>
      <w:r>
        <w:t>Love this verb here!</w:t>
      </w:r>
    </w:p>
  </w:comment>
  <w:comment w:id="31" w:author="Tan Li" w:date="2019-04-12T09:50:00Z" w:initials="TL">
    <w:p w14:paraId="035D124F" w14:textId="43CAA2D9" w:rsidR="000252B3" w:rsidRDefault="000252B3">
      <w:pPr>
        <w:pStyle w:val="CommentText"/>
      </w:pPr>
      <w:r>
        <w:rPr>
          <w:rStyle w:val="CommentReference"/>
        </w:rPr>
        <w:annotationRef/>
      </w:r>
      <w:r>
        <w:t>A bit more assertive?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B88A69" w15:done="0"/>
  <w15:commentEx w15:paraId="6CA2AFE4" w15:done="0"/>
  <w15:commentEx w15:paraId="38429E30" w15:done="0"/>
  <w15:commentEx w15:paraId="252C8872" w15:done="0"/>
  <w15:commentEx w15:paraId="035D1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88A69" w16cid:durableId="205ADBDE"/>
  <w16cid:commentId w16cid:paraId="6CA2AFE4" w16cid:durableId="205ADC65"/>
  <w16cid:commentId w16cid:paraId="38429E30" w16cid:durableId="205ADD6E"/>
  <w16cid:commentId w16cid:paraId="252C8872" w16cid:durableId="205ADDCF"/>
  <w16cid:commentId w16cid:paraId="035D124F" w16cid:durableId="205ADD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Li">
    <w15:presenceInfo w15:providerId="AD" w15:userId="S-1-5-21-3140882877-765354654-2822360763-1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4A"/>
    <w:rsid w:val="000252B3"/>
    <w:rsid w:val="001A2F29"/>
    <w:rsid w:val="001B3D47"/>
    <w:rsid w:val="001C0A94"/>
    <w:rsid w:val="001E0CDF"/>
    <w:rsid w:val="00204B8C"/>
    <w:rsid w:val="00224CBE"/>
    <w:rsid w:val="002253B8"/>
    <w:rsid w:val="002F04F3"/>
    <w:rsid w:val="00302364"/>
    <w:rsid w:val="003C199C"/>
    <w:rsid w:val="0049653A"/>
    <w:rsid w:val="004B24EB"/>
    <w:rsid w:val="004D7E5B"/>
    <w:rsid w:val="0056118D"/>
    <w:rsid w:val="005831CA"/>
    <w:rsid w:val="005B6AC9"/>
    <w:rsid w:val="005C4EA4"/>
    <w:rsid w:val="005D6823"/>
    <w:rsid w:val="00625745"/>
    <w:rsid w:val="00662985"/>
    <w:rsid w:val="006A5767"/>
    <w:rsid w:val="006B7619"/>
    <w:rsid w:val="006E63BB"/>
    <w:rsid w:val="006F3F4A"/>
    <w:rsid w:val="006F4938"/>
    <w:rsid w:val="006F6615"/>
    <w:rsid w:val="00746FAA"/>
    <w:rsid w:val="007C655A"/>
    <w:rsid w:val="007D4DD9"/>
    <w:rsid w:val="00810B65"/>
    <w:rsid w:val="008B06A2"/>
    <w:rsid w:val="008E34AE"/>
    <w:rsid w:val="009D7F66"/>
    <w:rsid w:val="009F29C8"/>
    <w:rsid w:val="00A17B83"/>
    <w:rsid w:val="00A54C80"/>
    <w:rsid w:val="00A9274C"/>
    <w:rsid w:val="00A941AB"/>
    <w:rsid w:val="00AB7B0C"/>
    <w:rsid w:val="00BA4A07"/>
    <w:rsid w:val="00C12100"/>
    <w:rsid w:val="00CB6BF5"/>
    <w:rsid w:val="00CE5E16"/>
    <w:rsid w:val="00CF7ADB"/>
    <w:rsid w:val="00D85829"/>
    <w:rsid w:val="00D85C6F"/>
    <w:rsid w:val="00DD311A"/>
    <w:rsid w:val="00E21C5D"/>
    <w:rsid w:val="00EF7945"/>
    <w:rsid w:val="00F2504E"/>
    <w:rsid w:val="00F2702B"/>
    <w:rsid w:val="00F635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DF82"/>
  <w15:chartTrackingRefBased/>
  <w15:docId w15:val="{92058928-21D6-4DE3-8B39-9D76A8AC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2F29"/>
    <w:rPr>
      <w:sz w:val="16"/>
      <w:szCs w:val="16"/>
    </w:rPr>
  </w:style>
  <w:style w:type="paragraph" w:styleId="CommentText">
    <w:name w:val="annotation text"/>
    <w:basedOn w:val="Normal"/>
    <w:link w:val="CommentTextChar"/>
    <w:uiPriority w:val="99"/>
    <w:semiHidden/>
    <w:unhideWhenUsed/>
    <w:rsid w:val="001A2F29"/>
    <w:pPr>
      <w:spacing w:line="240" w:lineRule="auto"/>
    </w:pPr>
    <w:rPr>
      <w:sz w:val="20"/>
      <w:szCs w:val="20"/>
    </w:rPr>
  </w:style>
  <w:style w:type="character" w:customStyle="1" w:styleId="CommentTextChar">
    <w:name w:val="Comment Text Char"/>
    <w:basedOn w:val="DefaultParagraphFont"/>
    <w:link w:val="CommentText"/>
    <w:uiPriority w:val="99"/>
    <w:semiHidden/>
    <w:rsid w:val="001A2F29"/>
    <w:rPr>
      <w:sz w:val="20"/>
      <w:szCs w:val="20"/>
    </w:rPr>
  </w:style>
  <w:style w:type="paragraph" w:styleId="CommentSubject">
    <w:name w:val="annotation subject"/>
    <w:basedOn w:val="CommentText"/>
    <w:next w:val="CommentText"/>
    <w:link w:val="CommentSubjectChar"/>
    <w:uiPriority w:val="99"/>
    <w:semiHidden/>
    <w:unhideWhenUsed/>
    <w:rsid w:val="001A2F29"/>
    <w:rPr>
      <w:b/>
      <w:bCs/>
    </w:rPr>
  </w:style>
  <w:style w:type="character" w:customStyle="1" w:styleId="CommentSubjectChar">
    <w:name w:val="Comment Subject Char"/>
    <w:basedOn w:val="CommentTextChar"/>
    <w:link w:val="CommentSubject"/>
    <w:uiPriority w:val="99"/>
    <w:semiHidden/>
    <w:rsid w:val="001A2F29"/>
    <w:rPr>
      <w:b/>
      <w:bCs/>
      <w:sz w:val="20"/>
      <w:szCs w:val="20"/>
    </w:rPr>
  </w:style>
  <w:style w:type="paragraph" w:styleId="BalloonText">
    <w:name w:val="Balloon Text"/>
    <w:basedOn w:val="Normal"/>
    <w:link w:val="BalloonTextChar"/>
    <w:uiPriority w:val="99"/>
    <w:semiHidden/>
    <w:unhideWhenUsed/>
    <w:rsid w:val="001A2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7</cp:revision>
  <dcterms:created xsi:type="dcterms:W3CDTF">2019-04-12T01:31:00Z</dcterms:created>
  <dcterms:modified xsi:type="dcterms:W3CDTF">2019-04-12T10:30:00Z</dcterms:modified>
</cp:coreProperties>
</file>